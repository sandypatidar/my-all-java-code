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F57" w:rsidRPr="00F07F57" w:rsidRDefault="00F07F57" w:rsidP="00F07F57">
      <w:pPr>
        <w:spacing w:before="200" w:after="100" w:line="240" w:lineRule="auto"/>
        <w:jc w:val="center"/>
        <w:outlineLvl w:val="1"/>
        <w:rPr>
          <w:rFonts w:ascii="Arial" w:eastAsia="Times New Roman" w:hAnsi="Arial" w:cs="Arial"/>
          <w:color w:val="218777"/>
          <w:sz w:val="40"/>
          <w:szCs w:val="40"/>
          <w:lang w:eastAsia="en-IN"/>
        </w:rPr>
      </w:pPr>
      <w:r w:rsidRPr="00F07F57">
        <w:rPr>
          <w:rFonts w:ascii="Arial" w:eastAsia="Times New Roman" w:hAnsi="Arial" w:cs="Arial"/>
          <w:color w:val="218777"/>
          <w:sz w:val="40"/>
          <w:szCs w:val="40"/>
          <w:lang w:eastAsia="en-IN"/>
        </w:rPr>
        <w:t>Bombay Hospital Indore</w:t>
      </w:r>
    </w:p>
    <w:p w:rsidR="00F07F57" w:rsidRPr="00F07F57" w:rsidRDefault="00F07F57" w:rsidP="00F07F57">
      <w:pPr>
        <w:spacing w:after="50" w:line="240" w:lineRule="auto"/>
        <w:jc w:val="center"/>
        <w:rPr>
          <w:rFonts w:ascii="Arial" w:eastAsia="Times New Roman" w:hAnsi="Arial" w:cs="Arial"/>
          <w:b/>
          <w:bCs/>
          <w:color w:val="020201"/>
          <w:sz w:val="18"/>
          <w:szCs w:val="18"/>
          <w:lang w:eastAsia="en-IN"/>
        </w:rPr>
      </w:pPr>
      <w:hyperlink r:id="rId5" w:history="1">
        <w:r w:rsidRPr="00F07F57">
          <w:rPr>
            <w:rFonts w:ascii="Arial" w:eastAsia="Times New Roman" w:hAnsi="Arial" w:cs="Arial"/>
            <w:b/>
            <w:bCs/>
            <w:color w:val="000000"/>
            <w:sz w:val="18"/>
            <w:lang w:eastAsia="en-IN"/>
          </w:rPr>
          <w:t>Best Nursing College, giving best nurses, which are the backbone of any hospital</w:t>
        </w:r>
      </w:hyperlink>
    </w:p>
    <w:p w:rsidR="00F07F57" w:rsidRPr="00F07F57" w:rsidRDefault="00F07F57" w:rsidP="00F07F57">
      <w:pPr>
        <w:spacing w:after="100" w:line="240" w:lineRule="auto"/>
        <w:jc w:val="center"/>
        <w:rPr>
          <w:rFonts w:ascii="Arial" w:eastAsia="Times New Roman" w:hAnsi="Arial" w:cs="Arial"/>
          <w:color w:val="020201"/>
          <w:sz w:val="14"/>
          <w:szCs w:val="14"/>
          <w:lang w:eastAsia="en-IN"/>
        </w:rPr>
      </w:pPr>
      <w:r w:rsidRPr="00F07F57">
        <w:rPr>
          <w:rFonts w:ascii="Arial" w:eastAsia="Times New Roman" w:hAnsi="Arial" w:cs="Arial"/>
          <w:color w:val="020201"/>
          <w:sz w:val="14"/>
          <w:szCs w:val="14"/>
          <w:lang w:eastAsia="en-IN"/>
        </w:rPr>
        <w:t xml:space="preserve">Considered the premier private trust hospital in India which was </w:t>
      </w:r>
      <w:proofErr w:type="gramStart"/>
      <w:r w:rsidRPr="00F07F57">
        <w:rPr>
          <w:rFonts w:ascii="Arial" w:eastAsia="Times New Roman" w:hAnsi="Arial" w:cs="Arial"/>
          <w:color w:val="020201"/>
          <w:sz w:val="14"/>
          <w:szCs w:val="14"/>
          <w:lang w:eastAsia="en-IN"/>
        </w:rPr>
        <w:t>Set</w:t>
      </w:r>
      <w:proofErr w:type="gramEnd"/>
      <w:r w:rsidRPr="00F07F57">
        <w:rPr>
          <w:rFonts w:ascii="Arial" w:eastAsia="Times New Roman" w:hAnsi="Arial" w:cs="Arial"/>
          <w:color w:val="020201"/>
          <w:sz w:val="14"/>
          <w:szCs w:val="14"/>
          <w:lang w:eastAsia="en-IN"/>
        </w:rPr>
        <w:t xml:space="preserve"> up in 1950s by the great philanthropist </w:t>
      </w:r>
      <w:proofErr w:type="spellStart"/>
      <w:r w:rsidRPr="00F07F57">
        <w:rPr>
          <w:rFonts w:ascii="Arial" w:eastAsia="Times New Roman" w:hAnsi="Arial" w:cs="Arial"/>
          <w:color w:val="020201"/>
          <w:sz w:val="14"/>
          <w:szCs w:val="14"/>
          <w:lang w:eastAsia="en-IN"/>
        </w:rPr>
        <w:t>Shri</w:t>
      </w:r>
      <w:proofErr w:type="spellEnd"/>
      <w:r w:rsidRPr="00F07F57">
        <w:rPr>
          <w:rFonts w:ascii="Arial" w:eastAsia="Times New Roman" w:hAnsi="Arial" w:cs="Arial"/>
          <w:color w:val="020201"/>
          <w:sz w:val="14"/>
          <w:szCs w:val="14"/>
          <w:lang w:eastAsia="en-IN"/>
        </w:rPr>
        <w:t xml:space="preserve"> </w:t>
      </w:r>
      <w:proofErr w:type="spellStart"/>
      <w:r w:rsidRPr="00F07F57">
        <w:rPr>
          <w:rFonts w:ascii="Arial" w:eastAsia="Times New Roman" w:hAnsi="Arial" w:cs="Arial"/>
          <w:color w:val="020201"/>
          <w:sz w:val="14"/>
          <w:szCs w:val="14"/>
          <w:lang w:eastAsia="en-IN"/>
        </w:rPr>
        <w:t>Rameshwar</w:t>
      </w:r>
      <w:proofErr w:type="spellEnd"/>
      <w:r w:rsidRPr="00F07F57">
        <w:rPr>
          <w:rFonts w:ascii="Arial" w:eastAsia="Times New Roman" w:hAnsi="Arial" w:cs="Arial"/>
          <w:color w:val="020201"/>
          <w:sz w:val="14"/>
          <w:szCs w:val="14"/>
          <w:lang w:eastAsia="en-IN"/>
        </w:rPr>
        <w:t xml:space="preserve"> Das </w:t>
      </w:r>
      <w:proofErr w:type="spellStart"/>
      <w:r w:rsidRPr="00F07F57">
        <w:rPr>
          <w:rFonts w:ascii="Arial" w:eastAsia="Times New Roman" w:hAnsi="Arial" w:cs="Arial"/>
          <w:color w:val="020201"/>
          <w:sz w:val="14"/>
          <w:szCs w:val="14"/>
          <w:lang w:eastAsia="en-IN"/>
        </w:rPr>
        <w:t>ji</w:t>
      </w:r>
      <w:proofErr w:type="spellEnd"/>
      <w:r w:rsidRPr="00F07F57">
        <w:rPr>
          <w:rFonts w:ascii="Arial" w:eastAsia="Times New Roman" w:hAnsi="Arial" w:cs="Arial"/>
          <w:color w:val="020201"/>
          <w:sz w:val="14"/>
          <w:szCs w:val="14"/>
          <w:lang w:eastAsia="en-IN"/>
        </w:rPr>
        <w:t xml:space="preserve"> Birla. Every year around 2 </w:t>
      </w:r>
      <w:proofErr w:type="spellStart"/>
      <w:r w:rsidRPr="00F07F57">
        <w:rPr>
          <w:rFonts w:ascii="Arial" w:eastAsia="Times New Roman" w:hAnsi="Arial" w:cs="Arial"/>
          <w:color w:val="020201"/>
          <w:sz w:val="14"/>
          <w:szCs w:val="14"/>
          <w:lang w:eastAsia="en-IN"/>
        </w:rPr>
        <w:t>lakh</w:t>
      </w:r>
      <w:proofErr w:type="spellEnd"/>
      <w:r w:rsidRPr="00F07F57">
        <w:rPr>
          <w:rFonts w:ascii="Arial" w:eastAsia="Times New Roman" w:hAnsi="Arial" w:cs="Arial"/>
          <w:color w:val="020201"/>
          <w:sz w:val="14"/>
          <w:szCs w:val="14"/>
          <w:lang w:eastAsia="en-IN"/>
        </w:rPr>
        <w:t xml:space="preserve"> OPD patients &amp; 28000 inpatients flock to Bombay Hospital – Bombay for various kinds of treatment.</w:t>
      </w:r>
    </w:p>
    <w:p w:rsidR="00F07F57" w:rsidRDefault="00F07F57" w:rsidP="00F07F57">
      <w:pPr>
        <w:pStyle w:val="Heading4"/>
        <w:shd w:val="clear" w:color="auto" w:fill="DDDDDD"/>
        <w:spacing w:after="200"/>
        <w:rPr>
          <w:rFonts w:ascii="Arial" w:hAnsi="Arial" w:cs="Arial"/>
          <w:b w:val="0"/>
          <w:bCs w:val="0"/>
          <w:color w:val="036152"/>
        </w:rPr>
      </w:pPr>
      <w:r>
        <w:rPr>
          <w:rFonts w:ascii="Arial" w:hAnsi="Arial" w:cs="Arial"/>
          <w:b w:val="0"/>
          <w:bCs w:val="0"/>
          <w:color w:val="036152"/>
        </w:rPr>
        <w:t>Chairman’s Message</w:t>
      </w:r>
    </w:p>
    <w:p w:rsidR="00F07F57" w:rsidRDefault="00F07F57" w:rsidP="00F07F57">
      <w:pPr>
        <w:shd w:val="clear" w:color="auto" w:fill="DDDDDD"/>
        <w:jc w:val="center"/>
        <w:rPr>
          <w:rFonts w:ascii="Arial" w:hAnsi="Arial" w:cs="Arial"/>
          <w:color w:val="020201"/>
          <w:sz w:val="16"/>
          <w:szCs w:val="16"/>
        </w:rPr>
      </w:pPr>
      <w:r>
        <w:rPr>
          <w:rFonts w:ascii="Arial" w:hAnsi="Arial" w:cs="Arial"/>
          <w:noProof/>
          <w:color w:val="020201"/>
          <w:sz w:val="16"/>
          <w:szCs w:val="16"/>
          <w:lang w:eastAsia="en-IN"/>
        </w:rPr>
        <w:drawing>
          <wp:inline distT="0" distB="0" distL="0" distR="0">
            <wp:extent cx="2857500" cy="1733550"/>
            <wp:effectExtent l="19050" t="0" r="0" b="0"/>
            <wp:docPr id="1" name="Picture 1" descr="chairmen-img-300x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irmen-img-300x182"/>
                    <pic:cNvPicPr>
                      <a:picLocks noChangeAspect="1" noChangeArrowheads="1"/>
                    </pic:cNvPicPr>
                  </pic:nvPicPr>
                  <pic:blipFill>
                    <a:blip r:embed="rId6"/>
                    <a:srcRect/>
                    <a:stretch>
                      <a:fillRect/>
                    </a:stretch>
                  </pic:blipFill>
                  <pic:spPr bwMode="auto">
                    <a:xfrm>
                      <a:off x="0" y="0"/>
                      <a:ext cx="2857500" cy="1733550"/>
                    </a:xfrm>
                    <a:prstGeom prst="rect">
                      <a:avLst/>
                    </a:prstGeom>
                    <a:noFill/>
                    <a:ln w="9525">
                      <a:noFill/>
                      <a:miter lim="800000"/>
                      <a:headEnd/>
                      <a:tailEnd/>
                    </a:ln>
                  </pic:spPr>
                </pic:pic>
              </a:graphicData>
            </a:graphic>
          </wp:inline>
        </w:drawing>
      </w:r>
    </w:p>
    <w:p w:rsidR="00F07F57" w:rsidRDefault="00F07F57" w:rsidP="00F07F57">
      <w:pPr>
        <w:pStyle w:val="NormalWeb"/>
        <w:shd w:val="clear" w:color="auto" w:fill="DDDDDD"/>
        <w:spacing w:before="0" w:beforeAutospacing="0" w:afterAutospacing="0"/>
        <w:jc w:val="center"/>
        <w:rPr>
          <w:rFonts w:ascii="Arial" w:hAnsi="Arial" w:cs="Arial"/>
          <w:color w:val="020201"/>
          <w:sz w:val="16"/>
          <w:szCs w:val="16"/>
        </w:rPr>
      </w:pPr>
      <w:r>
        <w:rPr>
          <w:rFonts w:ascii="Arial" w:hAnsi="Arial" w:cs="Arial"/>
          <w:color w:val="020201"/>
          <w:sz w:val="16"/>
          <w:szCs w:val="16"/>
        </w:rPr>
        <w:t>Charity and the pursuit of excellence are the two fundamental ideals that provide us impetus to focus on the well being of the patient who is our primary responsibility. We have an obligation to provide the best possible treatment, delivered most efficiently, in the shortest possible time span and at minimum cost.</w:t>
      </w:r>
    </w:p>
    <w:p w:rsidR="00F07F57" w:rsidRDefault="00F07F57" w:rsidP="00F07F57">
      <w:pPr>
        <w:pStyle w:val="NormalWeb"/>
        <w:shd w:val="clear" w:color="auto" w:fill="DDDDDD"/>
        <w:spacing w:before="0" w:beforeAutospacing="0" w:afterAutospacing="0"/>
        <w:jc w:val="center"/>
        <w:rPr>
          <w:rFonts w:ascii="Arial" w:hAnsi="Arial" w:cs="Arial"/>
          <w:color w:val="020201"/>
          <w:sz w:val="16"/>
          <w:szCs w:val="16"/>
        </w:rPr>
      </w:pPr>
      <w:r>
        <w:rPr>
          <w:rFonts w:ascii="Arial" w:hAnsi="Arial" w:cs="Arial"/>
          <w:color w:val="020201"/>
          <w:sz w:val="16"/>
          <w:szCs w:val="16"/>
        </w:rPr>
        <w:t>On this bedrock of charity we are relentlessly building the bedrock of excellence in the hospital by continuously refurbishing its spaces, installing the most modern medical equipments and injecting professionalism and dedication in our management team, so that our world class doctors can discharge their duties and responsibilities in an academically stimulating and hassle-free environment.</w:t>
      </w:r>
    </w:p>
    <w:p w:rsidR="00703B96" w:rsidRDefault="00703B96"/>
    <w:p w:rsidR="00F07F57" w:rsidRDefault="00F07F57"/>
    <w:p w:rsidR="00F07F57" w:rsidRDefault="00F07F57" w:rsidP="00F07F57">
      <w:pPr>
        <w:pStyle w:val="Heading3"/>
        <w:spacing w:before="150"/>
        <w:rPr>
          <w:rFonts w:ascii="Oxygen Light" w:hAnsi="Oxygen Light"/>
          <w:b w:val="0"/>
          <w:bCs w:val="0"/>
          <w:color w:val="036152"/>
          <w:sz w:val="24"/>
          <w:szCs w:val="24"/>
        </w:rPr>
      </w:pPr>
      <w:r>
        <w:rPr>
          <w:rFonts w:ascii="Oxygen Light" w:hAnsi="Oxygen Light"/>
          <w:b w:val="0"/>
          <w:bCs w:val="0"/>
          <w:color w:val="036152"/>
          <w:sz w:val="24"/>
          <w:szCs w:val="24"/>
        </w:rPr>
        <w:lastRenderedPageBreak/>
        <w:t>Our Facilities</w:t>
      </w:r>
    </w:p>
    <w:p w:rsidR="00F07F57" w:rsidRDefault="00F07F57" w:rsidP="00F07F57">
      <w:pPr>
        <w:numPr>
          <w:ilvl w:val="0"/>
          <w:numId w:val="1"/>
        </w:numPr>
        <w:spacing w:after="0" w:line="200" w:lineRule="atLeast"/>
        <w:ind w:left="-15120" w:firstLine="0"/>
        <w:jc w:val="center"/>
        <w:rPr>
          <w:rFonts w:ascii="Arial" w:hAnsi="Arial" w:cs="Arial"/>
          <w:color w:val="020201"/>
          <w:sz w:val="14"/>
          <w:szCs w:val="14"/>
        </w:rPr>
      </w:pPr>
      <w:r>
        <w:rPr>
          <w:rFonts w:ascii="Arial" w:hAnsi="Arial" w:cs="Arial"/>
          <w:noProof/>
          <w:color w:val="FFFFFF"/>
          <w:sz w:val="14"/>
          <w:szCs w:val="14"/>
          <w:lang w:eastAsia="en-IN"/>
        </w:rPr>
        <w:drawing>
          <wp:inline distT="0" distB="0" distL="0" distR="0">
            <wp:extent cx="8223250" cy="5486400"/>
            <wp:effectExtent l="19050" t="0" r="6350" b="0"/>
            <wp:docPr id="3" name="Picture 3" descr="Admission Counter">
              <a:hlinkClick xmlns:a="http://schemas.openxmlformats.org/drawingml/2006/main" r:id="rId7" tooltip="&quot;Admission Coun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ssion Counter">
                      <a:hlinkClick r:id="rId7" tooltip="&quot;Admission Counter&quot;"/>
                    </pic:cNvPr>
                    <pic:cNvPicPr>
                      <a:picLocks noChangeAspect="1" noChangeArrowheads="1"/>
                    </pic:cNvPicPr>
                  </pic:nvPicPr>
                  <pic:blipFill>
                    <a:blip r:embed="rId8"/>
                    <a:srcRect/>
                    <a:stretch>
                      <a:fillRect/>
                    </a:stretch>
                  </pic:blipFill>
                  <pic:spPr bwMode="auto">
                    <a:xfrm>
                      <a:off x="0" y="0"/>
                      <a:ext cx="8223250" cy="5486400"/>
                    </a:xfrm>
                    <a:prstGeom prst="rect">
                      <a:avLst/>
                    </a:prstGeom>
                    <a:noFill/>
                    <a:ln w="9525">
                      <a:noFill/>
                      <a:miter lim="800000"/>
                      <a:headEnd/>
                      <a:tailEnd/>
                    </a:ln>
                  </pic:spPr>
                </pic:pic>
              </a:graphicData>
            </a:graphic>
          </wp:inline>
        </w:drawing>
      </w:r>
    </w:p>
    <w:p w:rsidR="00F07F57" w:rsidRDefault="00F07F57" w:rsidP="00F07F57">
      <w:pPr>
        <w:spacing w:line="240" w:lineRule="auto"/>
        <w:ind w:left="-15120"/>
        <w:jc w:val="center"/>
        <w:rPr>
          <w:rFonts w:ascii="Arial" w:hAnsi="Arial" w:cs="Arial"/>
          <w:color w:val="333333"/>
          <w:sz w:val="14"/>
          <w:szCs w:val="14"/>
        </w:rPr>
      </w:pPr>
      <w:r>
        <w:rPr>
          <w:rFonts w:ascii="Arial" w:hAnsi="Arial" w:cs="Arial"/>
          <w:color w:val="333333"/>
          <w:sz w:val="14"/>
          <w:szCs w:val="14"/>
        </w:rPr>
        <w:t>Admission Counter</w:t>
      </w:r>
    </w:p>
    <w:p w:rsidR="00F07F57" w:rsidRDefault="00F07F57" w:rsidP="00F07F57">
      <w:pPr>
        <w:numPr>
          <w:ilvl w:val="0"/>
          <w:numId w:val="1"/>
        </w:numPr>
        <w:spacing w:after="0" w:line="200" w:lineRule="atLeast"/>
        <w:ind w:left="-15120" w:firstLine="0"/>
        <w:jc w:val="center"/>
        <w:rPr>
          <w:rFonts w:ascii="Arial" w:hAnsi="Arial" w:cs="Arial"/>
          <w:color w:val="020201"/>
          <w:sz w:val="14"/>
          <w:szCs w:val="14"/>
        </w:rPr>
      </w:pPr>
      <w:r>
        <w:rPr>
          <w:rFonts w:ascii="Arial" w:hAnsi="Arial" w:cs="Arial"/>
          <w:noProof/>
          <w:color w:val="FFFFFF"/>
          <w:sz w:val="14"/>
          <w:szCs w:val="14"/>
          <w:lang w:eastAsia="en-IN"/>
        </w:rPr>
        <w:lastRenderedPageBreak/>
        <w:drawing>
          <wp:inline distT="0" distB="0" distL="0" distR="0">
            <wp:extent cx="8223250" cy="5486400"/>
            <wp:effectExtent l="19050" t="0" r="6350" b="0"/>
            <wp:docPr id="4" name="Picture 4" descr="Operation Theatre">
              <a:hlinkClick xmlns:a="http://schemas.openxmlformats.org/drawingml/2006/main" r:id="rId9" tooltip="&quot;Operation Theat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ration Theatre">
                      <a:hlinkClick r:id="rId9" tooltip="&quot;Operation Theatre&quot;"/>
                    </pic:cNvPr>
                    <pic:cNvPicPr>
                      <a:picLocks noChangeAspect="1" noChangeArrowheads="1"/>
                    </pic:cNvPicPr>
                  </pic:nvPicPr>
                  <pic:blipFill>
                    <a:blip r:embed="rId10"/>
                    <a:srcRect/>
                    <a:stretch>
                      <a:fillRect/>
                    </a:stretch>
                  </pic:blipFill>
                  <pic:spPr bwMode="auto">
                    <a:xfrm>
                      <a:off x="0" y="0"/>
                      <a:ext cx="8223250" cy="5486400"/>
                    </a:xfrm>
                    <a:prstGeom prst="rect">
                      <a:avLst/>
                    </a:prstGeom>
                    <a:noFill/>
                    <a:ln w="9525">
                      <a:noFill/>
                      <a:miter lim="800000"/>
                      <a:headEnd/>
                      <a:tailEnd/>
                    </a:ln>
                  </pic:spPr>
                </pic:pic>
              </a:graphicData>
            </a:graphic>
          </wp:inline>
        </w:drawing>
      </w:r>
    </w:p>
    <w:p w:rsidR="00F07F57" w:rsidRDefault="00F07F57" w:rsidP="00F07F57">
      <w:pPr>
        <w:spacing w:line="240" w:lineRule="auto"/>
        <w:ind w:left="-15120"/>
        <w:jc w:val="center"/>
        <w:rPr>
          <w:rFonts w:ascii="Arial" w:hAnsi="Arial" w:cs="Arial"/>
          <w:color w:val="333333"/>
          <w:sz w:val="14"/>
          <w:szCs w:val="14"/>
        </w:rPr>
      </w:pPr>
      <w:r>
        <w:rPr>
          <w:rFonts w:ascii="Arial" w:hAnsi="Arial" w:cs="Arial"/>
          <w:color w:val="333333"/>
          <w:sz w:val="14"/>
          <w:szCs w:val="14"/>
        </w:rPr>
        <w:t>Operation Theatre</w:t>
      </w:r>
    </w:p>
    <w:p w:rsidR="00F07F57" w:rsidRDefault="00F07F57" w:rsidP="00F07F57">
      <w:pPr>
        <w:numPr>
          <w:ilvl w:val="0"/>
          <w:numId w:val="1"/>
        </w:numPr>
        <w:spacing w:after="0" w:line="200" w:lineRule="atLeast"/>
        <w:ind w:left="-15120" w:firstLine="0"/>
        <w:jc w:val="center"/>
        <w:rPr>
          <w:rFonts w:ascii="Arial" w:hAnsi="Arial" w:cs="Arial"/>
          <w:color w:val="020201"/>
          <w:sz w:val="14"/>
          <w:szCs w:val="14"/>
        </w:rPr>
      </w:pPr>
      <w:r>
        <w:rPr>
          <w:rFonts w:ascii="Arial" w:hAnsi="Arial" w:cs="Arial"/>
          <w:noProof/>
          <w:color w:val="FFFFFF"/>
          <w:sz w:val="14"/>
          <w:szCs w:val="14"/>
          <w:lang w:eastAsia="en-IN"/>
        </w:rPr>
        <w:lastRenderedPageBreak/>
        <w:drawing>
          <wp:inline distT="0" distB="0" distL="0" distR="0">
            <wp:extent cx="8223250" cy="5486400"/>
            <wp:effectExtent l="19050" t="0" r="6350" b="0"/>
            <wp:docPr id="5" name="Picture 5" descr="Patient Care">
              <a:hlinkClick xmlns:a="http://schemas.openxmlformats.org/drawingml/2006/main" r:id="rId11" tooltip="&quot;Patient Ca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ient Care">
                      <a:hlinkClick r:id="rId11" tooltip="&quot;Patient Care&quot;"/>
                    </pic:cNvPr>
                    <pic:cNvPicPr>
                      <a:picLocks noChangeAspect="1" noChangeArrowheads="1"/>
                    </pic:cNvPicPr>
                  </pic:nvPicPr>
                  <pic:blipFill>
                    <a:blip r:embed="rId12"/>
                    <a:srcRect/>
                    <a:stretch>
                      <a:fillRect/>
                    </a:stretch>
                  </pic:blipFill>
                  <pic:spPr bwMode="auto">
                    <a:xfrm>
                      <a:off x="0" y="0"/>
                      <a:ext cx="8223250" cy="5486400"/>
                    </a:xfrm>
                    <a:prstGeom prst="rect">
                      <a:avLst/>
                    </a:prstGeom>
                    <a:noFill/>
                    <a:ln w="9525">
                      <a:noFill/>
                      <a:miter lim="800000"/>
                      <a:headEnd/>
                      <a:tailEnd/>
                    </a:ln>
                  </pic:spPr>
                </pic:pic>
              </a:graphicData>
            </a:graphic>
          </wp:inline>
        </w:drawing>
      </w:r>
    </w:p>
    <w:p w:rsidR="00F07F57" w:rsidRDefault="00F07F57" w:rsidP="00F07F57">
      <w:pPr>
        <w:spacing w:line="240" w:lineRule="auto"/>
        <w:ind w:left="-15120"/>
        <w:jc w:val="center"/>
        <w:rPr>
          <w:rFonts w:ascii="Arial" w:hAnsi="Arial" w:cs="Arial"/>
          <w:color w:val="333333"/>
          <w:sz w:val="14"/>
          <w:szCs w:val="14"/>
        </w:rPr>
      </w:pPr>
      <w:r>
        <w:rPr>
          <w:rFonts w:ascii="Arial" w:hAnsi="Arial" w:cs="Arial"/>
          <w:color w:val="333333"/>
          <w:sz w:val="14"/>
          <w:szCs w:val="14"/>
        </w:rPr>
        <w:t>Patient Care</w:t>
      </w:r>
    </w:p>
    <w:p w:rsidR="00F07F57" w:rsidRDefault="00F07F57" w:rsidP="00F07F57">
      <w:pPr>
        <w:numPr>
          <w:ilvl w:val="0"/>
          <w:numId w:val="1"/>
        </w:numPr>
        <w:spacing w:after="0" w:line="200" w:lineRule="atLeast"/>
        <w:ind w:left="-15120" w:firstLine="0"/>
        <w:jc w:val="center"/>
        <w:rPr>
          <w:rFonts w:ascii="Arial" w:hAnsi="Arial" w:cs="Arial"/>
          <w:color w:val="020201"/>
          <w:sz w:val="14"/>
          <w:szCs w:val="14"/>
        </w:rPr>
      </w:pPr>
      <w:r>
        <w:rPr>
          <w:rFonts w:ascii="Arial" w:hAnsi="Arial" w:cs="Arial"/>
          <w:noProof/>
          <w:color w:val="FFFFFF"/>
          <w:sz w:val="14"/>
          <w:szCs w:val="14"/>
          <w:lang w:eastAsia="en-IN"/>
        </w:rPr>
        <w:lastRenderedPageBreak/>
        <w:drawing>
          <wp:inline distT="0" distB="0" distL="0" distR="0">
            <wp:extent cx="8223250" cy="5486400"/>
            <wp:effectExtent l="19050" t="0" r="6350" b="0"/>
            <wp:docPr id="6" name="Picture 6" descr="Intensive  Care">
              <a:hlinkClick xmlns:a="http://schemas.openxmlformats.org/drawingml/2006/main" r:id="rId13" tooltip="&quot;Intensive  Ca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nsive  Care">
                      <a:hlinkClick r:id="rId13" tooltip="&quot;Intensive  Care&quot;"/>
                    </pic:cNvPr>
                    <pic:cNvPicPr>
                      <a:picLocks noChangeAspect="1" noChangeArrowheads="1"/>
                    </pic:cNvPicPr>
                  </pic:nvPicPr>
                  <pic:blipFill>
                    <a:blip r:embed="rId14"/>
                    <a:srcRect/>
                    <a:stretch>
                      <a:fillRect/>
                    </a:stretch>
                  </pic:blipFill>
                  <pic:spPr bwMode="auto">
                    <a:xfrm>
                      <a:off x="0" y="0"/>
                      <a:ext cx="8223250" cy="5486400"/>
                    </a:xfrm>
                    <a:prstGeom prst="rect">
                      <a:avLst/>
                    </a:prstGeom>
                    <a:noFill/>
                    <a:ln w="9525">
                      <a:noFill/>
                      <a:miter lim="800000"/>
                      <a:headEnd/>
                      <a:tailEnd/>
                    </a:ln>
                  </pic:spPr>
                </pic:pic>
              </a:graphicData>
            </a:graphic>
          </wp:inline>
        </w:drawing>
      </w:r>
    </w:p>
    <w:p w:rsidR="00F07F57" w:rsidRDefault="00F07F57" w:rsidP="00F07F57">
      <w:pPr>
        <w:spacing w:line="240" w:lineRule="auto"/>
        <w:ind w:left="-15120"/>
        <w:jc w:val="center"/>
        <w:rPr>
          <w:rFonts w:ascii="Arial" w:hAnsi="Arial" w:cs="Arial"/>
          <w:color w:val="333333"/>
          <w:sz w:val="14"/>
          <w:szCs w:val="14"/>
        </w:rPr>
      </w:pPr>
      <w:r>
        <w:rPr>
          <w:rFonts w:ascii="Arial" w:hAnsi="Arial" w:cs="Arial"/>
          <w:color w:val="333333"/>
          <w:sz w:val="14"/>
          <w:szCs w:val="14"/>
        </w:rPr>
        <w:t>Intensive Care</w:t>
      </w:r>
    </w:p>
    <w:p w:rsidR="00F07F57" w:rsidRDefault="00F07F57" w:rsidP="00F07F57">
      <w:pPr>
        <w:numPr>
          <w:ilvl w:val="0"/>
          <w:numId w:val="1"/>
        </w:numPr>
        <w:spacing w:after="0" w:line="200" w:lineRule="atLeast"/>
        <w:ind w:left="-15120" w:firstLine="0"/>
        <w:jc w:val="center"/>
        <w:rPr>
          <w:rFonts w:ascii="Arial" w:hAnsi="Arial" w:cs="Arial"/>
          <w:color w:val="020201"/>
          <w:sz w:val="14"/>
          <w:szCs w:val="14"/>
        </w:rPr>
      </w:pPr>
      <w:r>
        <w:rPr>
          <w:rFonts w:ascii="Arial" w:hAnsi="Arial" w:cs="Arial"/>
          <w:noProof/>
          <w:color w:val="FFFFFF"/>
          <w:sz w:val="14"/>
          <w:szCs w:val="14"/>
          <w:lang w:eastAsia="en-IN"/>
        </w:rPr>
        <w:lastRenderedPageBreak/>
        <w:drawing>
          <wp:inline distT="0" distB="0" distL="0" distR="0">
            <wp:extent cx="8223250" cy="5486400"/>
            <wp:effectExtent l="19050" t="0" r="6350" b="0"/>
            <wp:docPr id="7" name="Picture 7" descr="Nursing College">
              <a:hlinkClick xmlns:a="http://schemas.openxmlformats.org/drawingml/2006/main" r:id="rId15" tooltip="&quot;Nursing Colle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rsing College">
                      <a:hlinkClick r:id="rId15" tooltip="&quot;Nursing College&quot;"/>
                    </pic:cNvPr>
                    <pic:cNvPicPr>
                      <a:picLocks noChangeAspect="1" noChangeArrowheads="1"/>
                    </pic:cNvPicPr>
                  </pic:nvPicPr>
                  <pic:blipFill>
                    <a:blip r:embed="rId16"/>
                    <a:srcRect/>
                    <a:stretch>
                      <a:fillRect/>
                    </a:stretch>
                  </pic:blipFill>
                  <pic:spPr bwMode="auto">
                    <a:xfrm>
                      <a:off x="0" y="0"/>
                      <a:ext cx="8223250" cy="5486400"/>
                    </a:xfrm>
                    <a:prstGeom prst="rect">
                      <a:avLst/>
                    </a:prstGeom>
                    <a:noFill/>
                    <a:ln w="9525">
                      <a:noFill/>
                      <a:miter lim="800000"/>
                      <a:headEnd/>
                      <a:tailEnd/>
                    </a:ln>
                  </pic:spPr>
                </pic:pic>
              </a:graphicData>
            </a:graphic>
          </wp:inline>
        </w:drawing>
      </w:r>
    </w:p>
    <w:p w:rsidR="00F07F57" w:rsidRDefault="00F07F57" w:rsidP="00F07F57">
      <w:pPr>
        <w:spacing w:line="240" w:lineRule="auto"/>
        <w:ind w:left="-15120"/>
        <w:jc w:val="center"/>
        <w:rPr>
          <w:rFonts w:ascii="Arial" w:hAnsi="Arial" w:cs="Arial"/>
          <w:color w:val="333333"/>
          <w:sz w:val="14"/>
          <w:szCs w:val="14"/>
        </w:rPr>
      </w:pPr>
      <w:r>
        <w:rPr>
          <w:rFonts w:ascii="Arial" w:hAnsi="Arial" w:cs="Arial"/>
          <w:color w:val="333333"/>
          <w:sz w:val="14"/>
          <w:szCs w:val="14"/>
        </w:rPr>
        <w:t>Nursing College</w:t>
      </w:r>
    </w:p>
    <w:p w:rsidR="00F07F57" w:rsidRDefault="00F07F57" w:rsidP="00F07F57">
      <w:pPr>
        <w:numPr>
          <w:ilvl w:val="0"/>
          <w:numId w:val="1"/>
        </w:numPr>
        <w:spacing w:after="0" w:line="200" w:lineRule="atLeast"/>
        <w:ind w:left="-15120" w:firstLine="0"/>
        <w:jc w:val="center"/>
        <w:rPr>
          <w:rFonts w:ascii="Arial" w:hAnsi="Arial" w:cs="Arial"/>
          <w:color w:val="020201"/>
          <w:sz w:val="14"/>
          <w:szCs w:val="14"/>
        </w:rPr>
      </w:pPr>
      <w:r>
        <w:rPr>
          <w:rFonts w:ascii="Arial" w:hAnsi="Arial" w:cs="Arial"/>
          <w:noProof/>
          <w:color w:val="FFFFFF"/>
          <w:sz w:val="14"/>
          <w:szCs w:val="14"/>
          <w:lang w:eastAsia="en-IN"/>
        </w:rPr>
        <w:lastRenderedPageBreak/>
        <w:drawing>
          <wp:inline distT="0" distB="0" distL="0" distR="0">
            <wp:extent cx="8223250" cy="5486400"/>
            <wp:effectExtent l="19050" t="0" r="6350" b="0"/>
            <wp:docPr id="8" name="Picture 8" descr="Intensive Care">
              <a:hlinkClick xmlns:a="http://schemas.openxmlformats.org/drawingml/2006/main" r:id="rId17" tooltip="&quot;Intensive Ca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nsive Care">
                      <a:hlinkClick r:id="rId17" tooltip="&quot;Intensive Care&quot;"/>
                    </pic:cNvPr>
                    <pic:cNvPicPr>
                      <a:picLocks noChangeAspect="1" noChangeArrowheads="1"/>
                    </pic:cNvPicPr>
                  </pic:nvPicPr>
                  <pic:blipFill>
                    <a:blip r:embed="rId18"/>
                    <a:srcRect/>
                    <a:stretch>
                      <a:fillRect/>
                    </a:stretch>
                  </pic:blipFill>
                  <pic:spPr bwMode="auto">
                    <a:xfrm>
                      <a:off x="0" y="0"/>
                      <a:ext cx="8223250" cy="5486400"/>
                    </a:xfrm>
                    <a:prstGeom prst="rect">
                      <a:avLst/>
                    </a:prstGeom>
                    <a:noFill/>
                    <a:ln w="9525">
                      <a:noFill/>
                      <a:miter lim="800000"/>
                      <a:headEnd/>
                      <a:tailEnd/>
                    </a:ln>
                  </pic:spPr>
                </pic:pic>
              </a:graphicData>
            </a:graphic>
          </wp:inline>
        </w:drawing>
      </w:r>
    </w:p>
    <w:p w:rsidR="00F07F57" w:rsidRDefault="00F07F57" w:rsidP="00F07F57">
      <w:pPr>
        <w:spacing w:line="240" w:lineRule="auto"/>
        <w:ind w:left="-15120"/>
        <w:jc w:val="center"/>
        <w:rPr>
          <w:rFonts w:ascii="Arial" w:hAnsi="Arial" w:cs="Arial"/>
          <w:color w:val="333333"/>
          <w:sz w:val="14"/>
          <w:szCs w:val="14"/>
        </w:rPr>
      </w:pPr>
      <w:r>
        <w:rPr>
          <w:rFonts w:ascii="Arial" w:hAnsi="Arial" w:cs="Arial"/>
          <w:color w:val="333333"/>
          <w:sz w:val="14"/>
          <w:szCs w:val="14"/>
        </w:rPr>
        <w:t>Intensive Care</w:t>
      </w:r>
    </w:p>
    <w:p w:rsidR="00F07F57" w:rsidRDefault="00F07F57" w:rsidP="00F07F57">
      <w:pPr>
        <w:numPr>
          <w:ilvl w:val="0"/>
          <w:numId w:val="1"/>
        </w:numPr>
        <w:spacing w:after="0" w:line="200" w:lineRule="atLeast"/>
        <w:ind w:left="-15120" w:firstLine="0"/>
        <w:jc w:val="center"/>
        <w:rPr>
          <w:rFonts w:ascii="Arial" w:hAnsi="Arial" w:cs="Arial"/>
          <w:color w:val="020201"/>
          <w:sz w:val="14"/>
          <w:szCs w:val="14"/>
        </w:rPr>
      </w:pPr>
      <w:r>
        <w:rPr>
          <w:rFonts w:ascii="Arial" w:hAnsi="Arial" w:cs="Arial"/>
          <w:noProof/>
          <w:color w:val="FFFFFF"/>
          <w:sz w:val="14"/>
          <w:szCs w:val="14"/>
          <w:lang w:eastAsia="en-IN"/>
        </w:rPr>
        <w:lastRenderedPageBreak/>
        <w:drawing>
          <wp:inline distT="0" distB="0" distL="0" distR="0">
            <wp:extent cx="8223250" cy="5486400"/>
            <wp:effectExtent l="19050" t="0" r="6350" b="0"/>
            <wp:docPr id="9" name="Picture 9" descr="Cafeteria">
              <a:hlinkClick xmlns:a="http://schemas.openxmlformats.org/drawingml/2006/main" r:id="rId19" tooltip="&quot;Cafeter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feteria">
                      <a:hlinkClick r:id="rId19" tooltip="&quot;Cafeteria&quot;"/>
                    </pic:cNvPr>
                    <pic:cNvPicPr>
                      <a:picLocks noChangeAspect="1" noChangeArrowheads="1"/>
                    </pic:cNvPicPr>
                  </pic:nvPicPr>
                  <pic:blipFill>
                    <a:blip r:embed="rId20"/>
                    <a:srcRect/>
                    <a:stretch>
                      <a:fillRect/>
                    </a:stretch>
                  </pic:blipFill>
                  <pic:spPr bwMode="auto">
                    <a:xfrm>
                      <a:off x="0" y="0"/>
                      <a:ext cx="8223250" cy="5486400"/>
                    </a:xfrm>
                    <a:prstGeom prst="rect">
                      <a:avLst/>
                    </a:prstGeom>
                    <a:noFill/>
                    <a:ln w="9525">
                      <a:noFill/>
                      <a:miter lim="800000"/>
                      <a:headEnd/>
                      <a:tailEnd/>
                    </a:ln>
                  </pic:spPr>
                </pic:pic>
              </a:graphicData>
            </a:graphic>
          </wp:inline>
        </w:drawing>
      </w:r>
    </w:p>
    <w:p w:rsidR="00F07F57" w:rsidRDefault="00F07F57" w:rsidP="00F07F57">
      <w:pPr>
        <w:spacing w:line="240" w:lineRule="auto"/>
        <w:ind w:left="-15120"/>
        <w:jc w:val="center"/>
        <w:rPr>
          <w:rFonts w:ascii="Arial" w:hAnsi="Arial" w:cs="Arial"/>
          <w:color w:val="333333"/>
          <w:sz w:val="14"/>
          <w:szCs w:val="14"/>
        </w:rPr>
      </w:pPr>
      <w:r>
        <w:rPr>
          <w:rFonts w:ascii="Arial" w:hAnsi="Arial" w:cs="Arial"/>
          <w:color w:val="333333"/>
          <w:sz w:val="14"/>
          <w:szCs w:val="14"/>
        </w:rPr>
        <w:t>Cafeteria</w:t>
      </w:r>
    </w:p>
    <w:p w:rsidR="00F07F57" w:rsidRDefault="00F07F57" w:rsidP="00F07F57">
      <w:pPr>
        <w:numPr>
          <w:ilvl w:val="0"/>
          <w:numId w:val="1"/>
        </w:numPr>
        <w:spacing w:after="0" w:line="200" w:lineRule="atLeast"/>
        <w:ind w:left="-15120" w:firstLine="0"/>
        <w:jc w:val="center"/>
        <w:rPr>
          <w:rFonts w:ascii="Arial" w:hAnsi="Arial" w:cs="Arial"/>
          <w:color w:val="020201"/>
          <w:sz w:val="14"/>
          <w:szCs w:val="14"/>
        </w:rPr>
      </w:pPr>
      <w:r>
        <w:rPr>
          <w:rFonts w:ascii="Arial" w:hAnsi="Arial" w:cs="Arial"/>
          <w:noProof/>
          <w:color w:val="FFFFFF"/>
          <w:sz w:val="14"/>
          <w:szCs w:val="14"/>
          <w:lang w:eastAsia="en-IN"/>
        </w:rPr>
        <w:lastRenderedPageBreak/>
        <w:drawing>
          <wp:inline distT="0" distB="0" distL="0" distR="0">
            <wp:extent cx="8223250" cy="5486400"/>
            <wp:effectExtent l="19050" t="0" r="6350" b="0"/>
            <wp:docPr id="10" name="Picture 10" descr="Picture8">
              <a:hlinkClick xmlns:a="http://schemas.openxmlformats.org/drawingml/2006/main" r:id="rId21" tooltip="&quot;Picture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8">
                      <a:hlinkClick r:id="rId21" tooltip="&quot;Picture8&quot;"/>
                    </pic:cNvPr>
                    <pic:cNvPicPr>
                      <a:picLocks noChangeAspect="1" noChangeArrowheads="1"/>
                    </pic:cNvPicPr>
                  </pic:nvPicPr>
                  <pic:blipFill>
                    <a:blip r:embed="rId22"/>
                    <a:srcRect/>
                    <a:stretch>
                      <a:fillRect/>
                    </a:stretch>
                  </pic:blipFill>
                  <pic:spPr bwMode="auto">
                    <a:xfrm>
                      <a:off x="0" y="0"/>
                      <a:ext cx="8223250" cy="5486400"/>
                    </a:xfrm>
                    <a:prstGeom prst="rect">
                      <a:avLst/>
                    </a:prstGeom>
                    <a:noFill/>
                    <a:ln w="9525">
                      <a:noFill/>
                      <a:miter lim="800000"/>
                      <a:headEnd/>
                      <a:tailEnd/>
                    </a:ln>
                  </pic:spPr>
                </pic:pic>
              </a:graphicData>
            </a:graphic>
          </wp:inline>
        </w:drawing>
      </w:r>
    </w:p>
    <w:p w:rsidR="00F07F57" w:rsidRDefault="00F07F57" w:rsidP="00F07F57">
      <w:pPr>
        <w:spacing w:line="240" w:lineRule="auto"/>
        <w:ind w:left="-15120"/>
        <w:jc w:val="center"/>
        <w:rPr>
          <w:rFonts w:ascii="Arial" w:hAnsi="Arial" w:cs="Arial"/>
          <w:color w:val="333333"/>
          <w:sz w:val="14"/>
          <w:szCs w:val="14"/>
        </w:rPr>
      </w:pPr>
      <w:r>
        <w:rPr>
          <w:rFonts w:ascii="Arial" w:hAnsi="Arial" w:cs="Arial"/>
          <w:color w:val="333333"/>
          <w:sz w:val="14"/>
          <w:szCs w:val="14"/>
        </w:rPr>
        <w:t>Picture8</w:t>
      </w:r>
    </w:p>
    <w:p w:rsidR="00F07F57" w:rsidRDefault="00F07F57" w:rsidP="00F07F57">
      <w:pPr>
        <w:numPr>
          <w:ilvl w:val="0"/>
          <w:numId w:val="1"/>
        </w:numPr>
        <w:spacing w:after="0" w:line="200" w:lineRule="atLeast"/>
        <w:ind w:left="-15120" w:firstLine="0"/>
        <w:jc w:val="center"/>
        <w:rPr>
          <w:rFonts w:ascii="Arial" w:hAnsi="Arial" w:cs="Arial"/>
          <w:color w:val="020201"/>
          <w:sz w:val="14"/>
          <w:szCs w:val="14"/>
        </w:rPr>
      </w:pPr>
      <w:r>
        <w:rPr>
          <w:rFonts w:ascii="Arial" w:hAnsi="Arial" w:cs="Arial"/>
          <w:noProof/>
          <w:color w:val="FFFFFF"/>
          <w:sz w:val="14"/>
          <w:szCs w:val="14"/>
          <w:lang w:eastAsia="en-IN"/>
        </w:rPr>
        <w:lastRenderedPageBreak/>
        <w:drawing>
          <wp:inline distT="0" distB="0" distL="0" distR="0">
            <wp:extent cx="8223250" cy="5486400"/>
            <wp:effectExtent l="19050" t="0" r="6350" b="0"/>
            <wp:docPr id="11" name="Picture 11" descr="Pathology">
              <a:hlinkClick xmlns:a="http://schemas.openxmlformats.org/drawingml/2006/main" r:id="rId23" tooltip="&quot;Patholog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thology">
                      <a:hlinkClick r:id="rId23" tooltip="&quot;Pathology&quot;"/>
                    </pic:cNvPr>
                    <pic:cNvPicPr>
                      <a:picLocks noChangeAspect="1" noChangeArrowheads="1"/>
                    </pic:cNvPicPr>
                  </pic:nvPicPr>
                  <pic:blipFill>
                    <a:blip r:embed="rId24"/>
                    <a:srcRect/>
                    <a:stretch>
                      <a:fillRect/>
                    </a:stretch>
                  </pic:blipFill>
                  <pic:spPr bwMode="auto">
                    <a:xfrm>
                      <a:off x="0" y="0"/>
                      <a:ext cx="8223250" cy="5486400"/>
                    </a:xfrm>
                    <a:prstGeom prst="rect">
                      <a:avLst/>
                    </a:prstGeom>
                    <a:noFill/>
                    <a:ln w="9525">
                      <a:noFill/>
                      <a:miter lim="800000"/>
                      <a:headEnd/>
                      <a:tailEnd/>
                    </a:ln>
                  </pic:spPr>
                </pic:pic>
              </a:graphicData>
            </a:graphic>
          </wp:inline>
        </w:drawing>
      </w:r>
    </w:p>
    <w:p w:rsidR="00F07F57" w:rsidRDefault="00F07F57" w:rsidP="00F07F57">
      <w:pPr>
        <w:spacing w:line="240" w:lineRule="auto"/>
        <w:ind w:left="-15120"/>
        <w:jc w:val="center"/>
        <w:rPr>
          <w:rFonts w:ascii="Arial" w:hAnsi="Arial" w:cs="Arial"/>
          <w:color w:val="333333"/>
          <w:sz w:val="14"/>
          <w:szCs w:val="14"/>
        </w:rPr>
      </w:pPr>
      <w:r>
        <w:rPr>
          <w:rFonts w:ascii="Arial" w:hAnsi="Arial" w:cs="Arial"/>
          <w:color w:val="333333"/>
          <w:sz w:val="14"/>
          <w:szCs w:val="14"/>
        </w:rPr>
        <w:t>Pathology</w:t>
      </w:r>
    </w:p>
    <w:p w:rsidR="00F07F57" w:rsidRDefault="00F07F57" w:rsidP="00F07F57">
      <w:pPr>
        <w:numPr>
          <w:ilvl w:val="0"/>
          <w:numId w:val="1"/>
        </w:numPr>
        <w:spacing w:after="0" w:line="200" w:lineRule="atLeast"/>
        <w:ind w:left="-15120" w:firstLine="0"/>
        <w:jc w:val="center"/>
        <w:rPr>
          <w:rFonts w:ascii="Arial" w:hAnsi="Arial" w:cs="Arial"/>
          <w:color w:val="020201"/>
          <w:sz w:val="14"/>
          <w:szCs w:val="14"/>
        </w:rPr>
      </w:pPr>
      <w:r>
        <w:rPr>
          <w:rFonts w:ascii="Arial" w:hAnsi="Arial" w:cs="Arial"/>
          <w:noProof/>
          <w:color w:val="FFFFFF"/>
          <w:sz w:val="14"/>
          <w:szCs w:val="14"/>
          <w:lang w:eastAsia="en-IN"/>
        </w:rPr>
        <w:lastRenderedPageBreak/>
        <w:drawing>
          <wp:inline distT="0" distB="0" distL="0" distR="0">
            <wp:extent cx="8223250" cy="5486400"/>
            <wp:effectExtent l="19050" t="0" r="6350" b="0"/>
            <wp:docPr id="12" name="Picture 12" descr="Pathology">
              <a:hlinkClick xmlns:a="http://schemas.openxmlformats.org/drawingml/2006/main" r:id="rId25" tooltip="&quot;Patholog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thology">
                      <a:hlinkClick r:id="rId25" tooltip="&quot;Pathology&quot;"/>
                    </pic:cNvPr>
                    <pic:cNvPicPr>
                      <a:picLocks noChangeAspect="1" noChangeArrowheads="1"/>
                    </pic:cNvPicPr>
                  </pic:nvPicPr>
                  <pic:blipFill>
                    <a:blip r:embed="rId26"/>
                    <a:srcRect/>
                    <a:stretch>
                      <a:fillRect/>
                    </a:stretch>
                  </pic:blipFill>
                  <pic:spPr bwMode="auto">
                    <a:xfrm>
                      <a:off x="0" y="0"/>
                      <a:ext cx="8223250" cy="5486400"/>
                    </a:xfrm>
                    <a:prstGeom prst="rect">
                      <a:avLst/>
                    </a:prstGeom>
                    <a:noFill/>
                    <a:ln w="9525">
                      <a:noFill/>
                      <a:miter lim="800000"/>
                      <a:headEnd/>
                      <a:tailEnd/>
                    </a:ln>
                  </pic:spPr>
                </pic:pic>
              </a:graphicData>
            </a:graphic>
          </wp:inline>
        </w:drawing>
      </w:r>
    </w:p>
    <w:p w:rsidR="00F07F57" w:rsidRDefault="00F07F57" w:rsidP="00F07F57">
      <w:pPr>
        <w:spacing w:line="240" w:lineRule="auto"/>
        <w:ind w:left="-15120"/>
        <w:jc w:val="center"/>
        <w:rPr>
          <w:rFonts w:ascii="Arial" w:hAnsi="Arial" w:cs="Arial"/>
          <w:color w:val="333333"/>
          <w:sz w:val="14"/>
          <w:szCs w:val="14"/>
        </w:rPr>
      </w:pPr>
      <w:r>
        <w:rPr>
          <w:rFonts w:ascii="Arial" w:hAnsi="Arial" w:cs="Arial"/>
          <w:color w:val="333333"/>
          <w:sz w:val="14"/>
          <w:szCs w:val="14"/>
        </w:rPr>
        <w:t>Pathology</w:t>
      </w:r>
    </w:p>
    <w:p w:rsidR="00F07F57" w:rsidRDefault="00F07F57" w:rsidP="00F07F57">
      <w:pPr>
        <w:numPr>
          <w:ilvl w:val="0"/>
          <w:numId w:val="1"/>
        </w:numPr>
        <w:spacing w:after="0" w:line="200" w:lineRule="atLeast"/>
        <w:ind w:left="-15120" w:firstLine="0"/>
        <w:jc w:val="center"/>
        <w:rPr>
          <w:rFonts w:ascii="Arial" w:hAnsi="Arial" w:cs="Arial"/>
          <w:color w:val="020201"/>
          <w:sz w:val="14"/>
          <w:szCs w:val="14"/>
        </w:rPr>
      </w:pPr>
      <w:r>
        <w:rPr>
          <w:rFonts w:ascii="Arial" w:hAnsi="Arial" w:cs="Arial"/>
          <w:noProof/>
          <w:color w:val="FFFFFF"/>
          <w:sz w:val="14"/>
          <w:szCs w:val="14"/>
          <w:lang w:eastAsia="en-IN"/>
        </w:rPr>
        <w:lastRenderedPageBreak/>
        <w:drawing>
          <wp:inline distT="0" distB="0" distL="0" distR="0">
            <wp:extent cx="8223250" cy="5486400"/>
            <wp:effectExtent l="19050" t="0" r="6350" b="0"/>
            <wp:docPr id="13" name="Picture 13" descr="Opthalmology">
              <a:hlinkClick xmlns:a="http://schemas.openxmlformats.org/drawingml/2006/main" r:id="rId27" tooltip="&quot;Opthalmolog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thalmology">
                      <a:hlinkClick r:id="rId27" tooltip="&quot;Opthalmology&quot;"/>
                    </pic:cNvPr>
                    <pic:cNvPicPr>
                      <a:picLocks noChangeAspect="1" noChangeArrowheads="1"/>
                    </pic:cNvPicPr>
                  </pic:nvPicPr>
                  <pic:blipFill>
                    <a:blip r:embed="rId28"/>
                    <a:srcRect/>
                    <a:stretch>
                      <a:fillRect/>
                    </a:stretch>
                  </pic:blipFill>
                  <pic:spPr bwMode="auto">
                    <a:xfrm>
                      <a:off x="0" y="0"/>
                      <a:ext cx="8223250" cy="5486400"/>
                    </a:xfrm>
                    <a:prstGeom prst="rect">
                      <a:avLst/>
                    </a:prstGeom>
                    <a:noFill/>
                    <a:ln w="9525">
                      <a:noFill/>
                      <a:miter lim="800000"/>
                      <a:headEnd/>
                      <a:tailEnd/>
                    </a:ln>
                  </pic:spPr>
                </pic:pic>
              </a:graphicData>
            </a:graphic>
          </wp:inline>
        </w:drawing>
      </w:r>
    </w:p>
    <w:p w:rsidR="00F07F57" w:rsidRDefault="00F07F57" w:rsidP="00F07F57">
      <w:pPr>
        <w:spacing w:line="240" w:lineRule="auto"/>
        <w:ind w:left="-15120"/>
        <w:jc w:val="center"/>
        <w:rPr>
          <w:rFonts w:ascii="Arial" w:hAnsi="Arial" w:cs="Arial"/>
          <w:color w:val="333333"/>
          <w:sz w:val="14"/>
          <w:szCs w:val="14"/>
        </w:rPr>
      </w:pPr>
      <w:proofErr w:type="spellStart"/>
      <w:r>
        <w:rPr>
          <w:rFonts w:ascii="Arial" w:hAnsi="Arial" w:cs="Arial"/>
          <w:color w:val="333333"/>
          <w:sz w:val="14"/>
          <w:szCs w:val="14"/>
        </w:rPr>
        <w:t>Opthalmology</w:t>
      </w:r>
      <w:proofErr w:type="spellEnd"/>
    </w:p>
    <w:p w:rsidR="00F07F57" w:rsidRDefault="00F07F57"/>
    <w:p w:rsidR="00F07F57" w:rsidRDefault="00F07F57" w:rsidP="00F07F57">
      <w:pPr>
        <w:shd w:val="clear" w:color="auto" w:fill="218777"/>
        <w:jc w:val="center"/>
        <w:rPr>
          <w:rFonts w:ascii="Arial" w:hAnsi="Arial" w:cs="Arial"/>
          <w:color w:val="020201"/>
          <w:sz w:val="20"/>
          <w:szCs w:val="20"/>
        </w:rPr>
      </w:pPr>
      <w:hyperlink r:id="rId29" w:history="1">
        <w:r>
          <w:rPr>
            <w:rStyle w:val="Hyperlink"/>
            <w:rFonts w:ascii="Oxygen Light" w:hAnsi="Oxygen Light" w:cs="Arial"/>
            <w:color w:val="FFFFFF"/>
            <w:sz w:val="20"/>
            <w:szCs w:val="20"/>
          </w:rPr>
          <w:t>TPA / Insurance Patients</w:t>
        </w:r>
      </w:hyperlink>
    </w:p>
    <w:p w:rsidR="00F07F57" w:rsidRDefault="00F07F57" w:rsidP="00F07F57">
      <w:pPr>
        <w:shd w:val="clear" w:color="auto" w:fill="218777"/>
        <w:jc w:val="center"/>
        <w:rPr>
          <w:rFonts w:ascii="Arial" w:hAnsi="Arial" w:cs="Arial"/>
          <w:color w:val="020201"/>
          <w:sz w:val="20"/>
          <w:szCs w:val="20"/>
        </w:rPr>
      </w:pPr>
      <w:hyperlink r:id="rId30" w:history="1">
        <w:r>
          <w:rPr>
            <w:rStyle w:val="Hyperlink"/>
            <w:rFonts w:ascii="Oxygen Light" w:hAnsi="Oxygen Light" w:cs="Arial"/>
            <w:color w:val="FFFFFF"/>
            <w:sz w:val="20"/>
            <w:szCs w:val="20"/>
          </w:rPr>
          <w:t>Corporate Patients</w:t>
        </w:r>
      </w:hyperlink>
    </w:p>
    <w:p w:rsidR="00F07F57" w:rsidRDefault="00F07F57" w:rsidP="00F07F57">
      <w:pPr>
        <w:shd w:val="clear" w:color="auto" w:fill="218777"/>
        <w:jc w:val="center"/>
        <w:rPr>
          <w:rFonts w:ascii="Arial" w:hAnsi="Arial" w:cs="Arial"/>
          <w:color w:val="020201"/>
          <w:sz w:val="20"/>
          <w:szCs w:val="20"/>
        </w:rPr>
      </w:pPr>
      <w:hyperlink r:id="rId31" w:tgtFrame="_blank" w:history="1">
        <w:r>
          <w:rPr>
            <w:rStyle w:val="Hyperlink"/>
            <w:rFonts w:ascii="Oxygen Light" w:hAnsi="Oxygen Light" w:cs="Arial"/>
            <w:color w:val="FFFFFF"/>
            <w:sz w:val="20"/>
            <w:szCs w:val="20"/>
          </w:rPr>
          <w:t>Nursing College</w:t>
        </w:r>
      </w:hyperlink>
    </w:p>
    <w:p w:rsidR="00F07F57" w:rsidRDefault="00F07F57" w:rsidP="00F07F57">
      <w:pPr>
        <w:shd w:val="clear" w:color="auto" w:fill="218777"/>
        <w:jc w:val="center"/>
        <w:rPr>
          <w:rFonts w:ascii="Arial" w:hAnsi="Arial" w:cs="Arial"/>
          <w:color w:val="020201"/>
          <w:sz w:val="20"/>
          <w:szCs w:val="20"/>
        </w:rPr>
      </w:pPr>
      <w:hyperlink r:id="rId32" w:history="1">
        <w:r>
          <w:rPr>
            <w:rStyle w:val="Hyperlink"/>
            <w:rFonts w:ascii="Oxygen Light" w:hAnsi="Oxygen Light" w:cs="Arial"/>
            <w:color w:val="FFFFFF"/>
            <w:sz w:val="20"/>
            <w:szCs w:val="20"/>
          </w:rPr>
          <w:t>Patient Stories</w:t>
        </w:r>
      </w:hyperlink>
    </w:p>
    <w:p w:rsidR="00F07F57" w:rsidRDefault="00F07F57" w:rsidP="00F07F57">
      <w:pPr>
        <w:pStyle w:val="Heading4"/>
        <w:spacing w:after="150"/>
        <w:rPr>
          <w:rFonts w:ascii="Arial" w:hAnsi="Arial" w:cs="Arial"/>
          <w:b w:val="0"/>
          <w:bCs w:val="0"/>
          <w:color w:val="020201"/>
          <w:sz w:val="24"/>
          <w:szCs w:val="24"/>
        </w:rPr>
      </w:pPr>
      <w:r>
        <w:rPr>
          <w:rFonts w:ascii="Arial" w:hAnsi="Arial" w:cs="Arial"/>
          <w:b w:val="0"/>
          <w:bCs w:val="0"/>
          <w:color w:val="020201"/>
        </w:rPr>
        <w:t>Academics</w:t>
      </w:r>
    </w:p>
    <w:p w:rsidR="00F07F57" w:rsidRDefault="00F07F57" w:rsidP="00F07F57">
      <w:pPr>
        <w:numPr>
          <w:ilvl w:val="0"/>
          <w:numId w:val="2"/>
        </w:numPr>
        <w:spacing w:before="100" w:beforeAutospacing="1" w:after="100" w:afterAutospacing="1" w:line="220" w:lineRule="atLeast"/>
        <w:jc w:val="both"/>
        <w:rPr>
          <w:rStyle w:val="Hyperlink"/>
          <w:color w:val="000000"/>
          <w:sz w:val="13"/>
          <w:szCs w:val="13"/>
          <w:u w:val="none"/>
        </w:rPr>
      </w:pPr>
      <w:r>
        <w:rPr>
          <w:rFonts w:ascii="Arial" w:hAnsi="Arial" w:cs="Arial"/>
          <w:color w:val="020201"/>
          <w:sz w:val="13"/>
          <w:szCs w:val="13"/>
        </w:rPr>
        <w:fldChar w:fldCharType="begin"/>
      </w:r>
      <w:r>
        <w:rPr>
          <w:rFonts w:ascii="Arial" w:hAnsi="Arial" w:cs="Arial"/>
          <w:color w:val="020201"/>
          <w:sz w:val="13"/>
          <w:szCs w:val="13"/>
        </w:rPr>
        <w:instrText xml:space="preserve"> HYPERLINK "http://www.bombayhospitalindore.com/post-graduate-diploma-in-clinical-cardiology-pgdcc-2/" </w:instrText>
      </w:r>
      <w:r>
        <w:rPr>
          <w:rFonts w:ascii="Arial" w:hAnsi="Arial" w:cs="Arial"/>
          <w:color w:val="020201"/>
          <w:sz w:val="13"/>
          <w:szCs w:val="13"/>
        </w:rPr>
        <w:fldChar w:fldCharType="separate"/>
      </w:r>
    </w:p>
    <w:p w:rsidR="00F07F57" w:rsidRDefault="00F07F57" w:rsidP="00F07F57">
      <w:pPr>
        <w:pStyle w:val="underline"/>
        <w:spacing w:before="0" w:beforeAutospacing="0" w:afterAutospacing="0" w:line="220" w:lineRule="atLeast"/>
        <w:ind w:left="720"/>
        <w:jc w:val="both"/>
      </w:pPr>
      <w:r>
        <w:rPr>
          <w:rFonts w:ascii="Arial" w:hAnsi="Arial" w:cs="Arial"/>
          <w:color w:val="000000"/>
          <w:sz w:val="13"/>
          <w:szCs w:val="13"/>
        </w:rPr>
        <w:t>Post Graduate Diploma in Clinical Cardiology (PGDCC)</w:t>
      </w:r>
    </w:p>
    <w:p w:rsidR="00F07F57" w:rsidRDefault="00F07F57" w:rsidP="00F07F57">
      <w:pPr>
        <w:spacing w:beforeAutospacing="1" w:afterAutospacing="1" w:line="220" w:lineRule="atLeast"/>
        <w:ind w:left="720"/>
        <w:jc w:val="both"/>
        <w:rPr>
          <w:rFonts w:ascii="Arial" w:hAnsi="Arial" w:cs="Arial"/>
          <w:color w:val="020201"/>
          <w:sz w:val="13"/>
          <w:szCs w:val="13"/>
        </w:rPr>
      </w:pPr>
      <w:r>
        <w:rPr>
          <w:rFonts w:ascii="Arial" w:hAnsi="Arial" w:cs="Arial"/>
          <w:color w:val="020201"/>
          <w:sz w:val="13"/>
          <w:szCs w:val="13"/>
        </w:rPr>
        <w:fldChar w:fldCharType="end"/>
      </w:r>
    </w:p>
    <w:p w:rsidR="00F07F57" w:rsidRDefault="00F07F57" w:rsidP="00F07F57">
      <w:pPr>
        <w:numPr>
          <w:ilvl w:val="0"/>
          <w:numId w:val="2"/>
        </w:numPr>
        <w:spacing w:before="100" w:beforeAutospacing="1" w:after="100" w:afterAutospacing="1" w:line="220" w:lineRule="atLeast"/>
        <w:jc w:val="both"/>
        <w:rPr>
          <w:rStyle w:val="Hyperlink"/>
          <w:color w:val="000000"/>
          <w:u w:val="none"/>
        </w:rPr>
      </w:pPr>
      <w:r>
        <w:rPr>
          <w:rFonts w:ascii="Arial" w:hAnsi="Arial" w:cs="Arial"/>
          <w:color w:val="020201"/>
          <w:sz w:val="13"/>
          <w:szCs w:val="13"/>
        </w:rPr>
        <w:fldChar w:fldCharType="begin"/>
      </w:r>
      <w:r>
        <w:rPr>
          <w:rFonts w:ascii="Arial" w:hAnsi="Arial" w:cs="Arial"/>
          <w:color w:val="020201"/>
          <w:sz w:val="13"/>
          <w:szCs w:val="13"/>
        </w:rPr>
        <w:instrText xml:space="preserve"> HYPERLINK "http://www.bombayhospitalindore.com/application-invited-for-idccm-course/" </w:instrText>
      </w:r>
      <w:r>
        <w:rPr>
          <w:rFonts w:ascii="Arial" w:hAnsi="Arial" w:cs="Arial"/>
          <w:color w:val="020201"/>
          <w:sz w:val="13"/>
          <w:szCs w:val="13"/>
        </w:rPr>
        <w:fldChar w:fldCharType="separate"/>
      </w:r>
    </w:p>
    <w:p w:rsidR="00F07F57" w:rsidRDefault="00F07F57" w:rsidP="00F07F57">
      <w:pPr>
        <w:pStyle w:val="underline"/>
        <w:spacing w:before="0" w:beforeAutospacing="0" w:afterAutospacing="0" w:line="220" w:lineRule="atLeast"/>
        <w:ind w:left="720"/>
        <w:jc w:val="both"/>
      </w:pPr>
      <w:r>
        <w:rPr>
          <w:rFonts w:ascii="Arial" w:hAnsi="Arial" w:cs="Arial"/>
          <w:color w:val="000000"/>
          <w:sz w:val="13"/>
          <w:szCs w:val="13"/>
        </w:rPr>
        <w:t>Application Invited For IDCCM Course</w:t>
      </w:r>
    </w:p>
    <w:p w:rsidR="00F07F57" w:rsidRDefault="00F07F57" w:rsidP="00F07F57">
      <w:pPr>
        <w:spacing w:beforeAutospacing="1" w:afterAutospacing="1" w:line="220" w:lineRule="atLeast"/>
        <w:ind w:left="720"/>
        <w:jc w:val="both"/>
        <w:rPr>
          <w:rFonts w:ascii="Arial" w:hAnsi="Arial" w:cs="Arial"/>
          <w:color w:val="020201"/>
          <w:sz w:val="13"/>
          <w:szCs w:val="13"/>
        </w:rPr>
      </w:pPr>
      <w:r>
        <w:rPr>
          <w:rFonts w:ascii="Arial" w:hAnsi="Arial" w:cs="Arial"/>
          <w:color w:val="020201"/>
          <w:sz w:val="13"/>
          <w:szCs w:val="13"/>
        </w:rPr>
        <w:lastRenderedPageBreak/>
        <w:fldChar w:fldCharType="end"/>
      </w:r>
    </w:p>
    <w:p w:rsidR="00F07F57" w:rsidRDefault="00F07F57" w:rsidP="00F07F57">
      <w:pPr>
        <w:numPr>
          <w:ilvl w:val="0"/>
          <w:numId w:val="2"/>
        </w:numPr>
        <w:spacing w:before="100" w:beforeAutospacing="1" w:after="100" w:afterAutospacing="1" w:line="220" w:lineRule="atLeast"/>
        <w:jc w:val="both"/>
        <w:rPr>
          <w:rStyle w:val="Hyperlink"/>
          <w:color w:val="000000"/>
          <w:u w:val="none"/>
        </w:rPr>
      </w:pPr>
      <w:r>
        <w:rPr>
          <w:rFonts w:ascii="Arial" w:hAnsi="Arial" w:cs="Arial"/>
          <w:color w:val="020201"/>
          <w:sz w:val="13"/>
          <w:szCs w:val="13"/>
        </w:rPr>
        <w:fldChar w:fldCharType="begin"/>
      </w:r>
      <w:r>
        <w:rPr>
          <w:rFonts w:ascii="Arial" w:hAnsi="Arial" w:cs="Arial"/>
          <w:color w:val="020201"/>
          <w:sz w:val="13"/>
          <w:szCs w:val="13"/>
        </w:rPr>
        <w:instrText xml:space="preserve"> HYPERLINK "http://www.bombayhospitalindore.com/diplomate-from-national-board-dnb/" </w:instrText>
      </w:r>
      <w:r>
        <w:rPr>
          <w:rFonts w:ascii="Arial" w:hAnsi="Arial" w:cs="Arial"/>
          <w:color w:val="020201"/>
          <w:sz w:val="13"/>
          <w:szCs w:val="13"/>
        </w:rPr>
        <w:fldChar w:fldCharType="separate"/>
      </w:r>
    </w:p>
    <w:p w:rsidR="00F07F57" w:rsidRDefault="00F07F57" w:rsidP="00F07F57">
      <w:pPr>
        <w:pStyle w:val="underline"/>
        <w:spacing w:before="0" w:beforeAutospacing="0" w:afterAutospacing="0" w:line="220" w:lineRule="atLeast"/>
        <w:ind w:left="720"/>
        <w:jc w:val="both"/>
      </w:pPr>
      <w:proofErr w:type="spellStart"/>
      <w:r>
        <w:rPr>
          <w:rFonts w:ascii="Arial" w:hAnsi="Arial" w:cs="Arial"/>
          <w:color w:val="000000"/>
          <w:sz w:val="13"/>
          <w:szCs w:val="13"/>
        </w:rPr>
        <w:t>Diplomate</w:t>
      </w:r>
      <w:proofErr w:type="spellEnd"/>
      <w:r>
        <w:rPr>
          <w:rFonts w:ascii="Arial" w:hAnsi="Arial" w:cs="Arial"/>
          <w:color w:val="000000"/>
          <w:sz w:val="13"/>
          <w:szCs w:val="13"/>
        </w:rPr>
        <w:t xml:space="preserve"> </w:t>
      </w:r>
      <w:proofErr w:type="gramStart"/>
      <w:r>
        <w:rPr>
          <w:rFonts w:ascii="Arial" w:hAnsi="Arial" w:cs="Arial"/>
          <w:color w:val="000000"/>
          <w:sz w:val="13"/>
          <w:szCs w:val="13"/>
        </w:rPr>
        <w:t>Fro</w:t>
      </w:r>
      <w:proofErr w:type="gramEnd"/>
      <w:r>
        <w:rPr>
          <w:rFonts w:ascii="Arial" w:hAnsi="Arial" w:cs="Arial"/>
          <w:color w:val="000000"/>
          <w:sz w:val="13"/>
          <w:szCs w:val="13"/>
        </w:rPr>
        <w:t>m National Board (DNB)</w:t>
      </w:r>
    </w:p>
    <w:p w:rsidR="00F07F57" w:rsidRDefault="00F07F57" w:rsidP="00F07F57">
      <w:pPr>
        <w:spacing w:beforeAutospacing="1" w:afterAutospacing="1" w:line="220" w:lineRule="atLeast"/>
        <w:ind w:left="720"/>
        <w:jc w:val="both"/>
        <w:rPr>
          <w:rFonts w:ascii="Arial" w:hAnsi="Arial" w:cs="Arial"/>
          <w:color w:val="020201"/>
          <w:sz w:val="13"/>
          <w:szCs w:val="13"/>
        </w:rPr>
      </w:pPr>
      <w:r>
        <w:rPr>
          <w:rFonts w:ascii="Arial" w:hAnsi="Arial" w:cs="Arial"/>
          <w:color w:val="020201"/>
          <w:sz w:val="13"/>
          <w:szCs w:val="13"/>
        </w:rPr>
        <w:fldChar w:fldCharType="end"/>
      </w:r>
    </w:p>
    <w:p w:rsidR="00F07F57" w:rsidRDefault="00F07F57" w:rsidP="00F07F57">
      <w:pPr>
        <w:pStyle w:val="Heading4"/>
        <w:spacing w:after="150"/>
        <w:rPr>
          <w:rFonts w:ascii="Arial" w:hAnsi="Arial" w:cs="Arial"/>
          <w:b w:val="0"/>
          <w:bCs w:val="0"/>
          <w:color w:val="020201"/>
          <w:sz w:val="24"/>
          <w:szCs w:val="24"/>
        </w:rPr>
      </w:pPr>
      <w:hyperlink r:id="rId33" w:history="1">
        <w:r>
          <w:rPr>
            <w:rStyle w:val="Hyperlink"/>
            <w:rFonts w:ascii="Arial" w:hAnsi="Arial" w:cs="Arial"/>
            <w:b w:val="0"/>
            <w:bCs w:val="0"/>
            <w:color w:val="036152"/>
          </w:rPr>
          <w:t>Health Scheme</w:t>
        </w:r>
      </w:hyperlink>
    </w:p>
    <w:p w:rsidR="00F07F57" w:rsidRDefault="00F07F57" w:rsidP="00F07F57">
      <w:pPr>
        <w:spacing w:line="220" w:lineRule="atLeast"/>
        <w:jc w:val="both"/>
        <w:rPr>
          <w:rFonts w:ascii="Arial" w:hAnsi="Arial" w:cs="Arial"/>
          <w:color w:val="020201"/>
          <w:sz w:val="13"/>
          <w:szCs w:val="13"/>
        </w:rPr>
      </w:pPr>
      <w:r>
        <w:rPr>
          <w:rFonts w:ascii="Arial" w:hAnsi="Arial" w:cs="Arial"/>
          <w:color w:val="020201"/>
          <w:sz w:val="13"/>
          <w:szCs w:val="13"/>
        </w:rPr>
        <w:t xml:space="preserve">Urban living in the 21st Century is not the kind of living our bodies were designed for. The fast pace of life, stress, sedentary lifestyle, travel, irregular eating habits and the ever attendant toxic pollutants in air, water and food, all serve to wear out our bodies at an alarming rate. </w:t>
      </w:r>
      <w:proofErr w:type="spellStart"/>
      <w:r>
        <w:rPr>
          <w:rFonts w:ascii="Arial" w:hAnsi="Arial" w:cs="Arial"/>
          <w:color w:val="020201"/>
          <w:sz w:val="13"/>
          <w:szCs w:val="13"/>
        </w:rPr>
        <w:t>Wha</w:t>
      </w:r>
      <w:proofErr w:type="spellEnd"/>
    </w:p>
    <w:p w:rsidR="00F07F57" w:rsidRDefault="00F07F57" w:rsidP="00F07F57">
      <w:pPr>
        <w:spacing w:line="220" w:lineRule="atLeast"/>
        <w:jc w:val="both"/>
        <w:rPr>
          <w:rFonts w:ascii="Arial" w:hAnsi="Arial" w:cs="Arial"/>
          <w:color w:val="1A0377"/>
          <w:sz w:val="13"/>
          <w:szCs w:val="13"/>
        </w:rPr>
      </w:pPr>
      <w:hyperlink r:id="rId34" w:history="1">
        <w:r>
          <w:rPr>
            <w:rStyle w:val="Hyperlink"/>
            <w:rFonts w:ascii="Arial" w:hAnsi="Arial" w:cs="Arial"/>
            <w:color w:val="1A0377"/>
            <w:sz w:val="13"/>
            <w:szCs w:val="13"/>
          </w:rPr>
          <w:t>Read More</w:t>
        </w:r>
        <w:proofErr w:type="gramStart"/>
        <w:r>
          <w:rPr>
            <w:rStyle w:val="Hyperlink"/>
            <w:rFonts w:ascii="Arial" w:hAnsi="Arial" w:cs="Arial"/>
            <w:color w:val="1A0377"/>
            <w:sz w:val="13"/>
            <w:szCs w:val="13"/>
          </w:rPr>
          <w:t>..</w:t>
        </w:r>
        <w:proofErr w:type="gramEnd"/>
      </w:hyperlink>
    </w:p>
    <w:p w:rsidR="00F07F57" w:rsidRDefault="00F07F57" w:rsidP="00F07F57">
      <w:pPr>
        <w:pStyle w:val="Heading4"/>
        <w:spacing w:after="150"/>
        <w:rPr>
          <w:rFonts w:ascii="Arial" w:hAnsi="Arial" w:cs="Arial"/>
          <w:b w:val="0"/>
          <w:bCs w:val="0"/>
          <w:color w:val="020201"/>
          <w:sz w:val="24"/>
          <w:szCs w:val="24"/>
        </w:rPr>
      </w:pPr>
      <w:hyperlink r:id="rId35" w:tgtFrame="_blank" w:history="1">
        <w:r>
          <w:rPr>
            <w:rStyle w:val="Hyperlink"/>
            <w:rFonts w:ascii="Arial" w:hAnsi="Arial" w:cs="Arial"/>
            <w:b w:val="0"/>
            <w:bCs w:val="0"/>
            <w:color w:val="036152"/>
          </w:rPr>
          <w:t>Visit</w:t>
        </w:r>
      </w:hyperlink>
    </w:p>
    <w:p w:rsidR="00F07F57" w:rsidRDefault="00F07F57" w:rsidP="00F07F57">
      <w:pPr>
        <w:rPr>
          <w:rFonts w:ascii="Arial" w:hAnsi="Arial" w:cs="Arial"/>
          <w:color w:val="020201"/>
          <w:sz w:val="14"/>
          <w:szCs w:val="14"/>
        </w:rPr>
      </w:pPr>
      <w:r>
        <w:rPr>
          <w:rFonts w:ascii="Arial" w:hAnsi="Arial" w:cs="Arial"/>
          <w:noProof/>
          <w:color w:val="000000"/>
          <w:sz w:val="14"/>
          <w:szCs w:val="14"/>
          <w:lang w:eastAsia="en-IN"/>
        </w:rPr>
        <w:drawing>
          <wp:inline distT="0" distB="0" distL="0" distR="0">
            <wp:extent cx="7620000" cy="5715000"/>
            <wp:effectExtent l="19050" t="0" r="0" b="0"/>
            <wp:docPr id="47" name="Picture 47" descr="http://www.bombayhospitalindore.com/wp-content/uploads/2014/10/bombay-hospital.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ombayhospitalindore.com/wp-content/uploads/2014/10/bombay-hospital.jpg">
                      <a:hlinkClick r:id="rId35" tgtFrame="&quot;_blank&quot;"/>
                    </pic:cNvPr>
                    <pic:cNvPicPr>
                      <a:picLocks noChangeAspect="1" noChangeArrowheads="1"/>
                    </pic:cNvPicPr>
                  </pic:nvPicPr>
                  <pic:blipFill>
                    <a:blip r:embed="rId36"/>
                    <a:srcRect/>
                    <a:stretch>
                      <a:fillRect/>
                    </a:stretch>
                  </pic:blipFill>
                  <pic:spPr bwMode="auto">
                    <a:xfrm>
                      <a:off x="0" y="0"/>
                      <a:ext cx="7620000" cy="5715000"/>
                    </a:xfrm>
                    <a:prstGeom prst="rect">
                      <a:avLst/>
                    </a:prstGeom>
                    <a:noFill/>
                    <a:ln w="9525">
                      <a:noFill/>
                      <a:miter lim="800000"/>
                      <a:headEnd/>
                      <a:tailEnd/>
                    </a:ln>
                  </pic:spPr>
                </pic:pic>
              </a:graphicData>
            </a:graphic>
          </wp:inline>
        </w:drawing>
      </w:r>
      <w:hyperlink r:id="rId37" w:tgtFrame="_blank" w:history="1">
        <w:r>
          <w:rPr>
            <w:rStyle w:val="Hyperlink"/>
            <w:rFonts w:ascii="Arial" w:hAnsi="Arial" w:cs="Arial"/>
            <w:color w:val="000000"/>
            <w:sz w:val="14"/>
            <w:szCs w:val="14"/>
          </w:rPr>
          <w:t>www.bombayhospital.com</w:t>
        </w:r>
      </w:hyperlink>
    </w:p>
    <w:p w:rsidR="00F07F57" w:rsidRDefault="00F07F57" w:rsidP="00F07F57">
      <w:pPr>
        <w:pStyle w:val="Heading4"/>
        <w:spacing w:after="150"/>
        <w:rPr>
          <w:rFonts w:ascii="Arial" w:hAnsi="Arial" w:cs="Arial"/>
          <w:b w:val="0"/>
          <w:bCs w:val="0"/>
          <w:color w:val="000000"/>
          <w:sz w:val="24"/>
          <w:szCs w:val="24"/>
        </w:rPr>
      </w:pPr>
      <w:r>
        <w:rPr>
          <w:rFonts w:ascii="Arial" w:hAnsi="Arial" w:cs="Arial"/>
          <w:b w:val="0"/>
          <w:bCs w:val="0"/>
          <w:color w:val="000000"/>
        </w:rPr>
        <w:lastRenderedPageBreak/>
        <w:t>Awards &amp; Accolades</w:t>
      </w:r>
    </w:p>
    <w:p w:rsidR="00F07F57" w:rsidRDefault="00F07F57" w:rsidP="00F07F57">
      <w:pPr>
        <w:rPr>
          <w:rFonts w:ascii="Arial" w:hAnsi="Arial" w:cs="Arial"/>
          <w:color w:val="020201"/>
          <w:sz w:val="14"/>
          <w:szCs w:val="14"/>
        </w:rPr>
      </w:pPr>
      <w:r>
        <w:rPr>
          <w:rFonts w:ascii="Arial" w:hAnsi="Arial" w:cs="Arial"/>
          <w:noProof/>
          <w:color w:val="000000"/>
          <w:sz w:val="14"/>
          <w:szCs w:val="14"/>
          <w:lang w:eastAsia="en-IN"/>
        </w:rPr>
        <w:drawing>
          <wp:inline distT="0" distB="0" distL="0" distR="0">
            <wp:extent cx="7620000" cy="5048250"/>
            <wp:effectExtent l="19050" t="0" r="0" b="0"/>
            <wp:docPr id="48" name="Picture 48" descr="http://www.bombayhospitalindore.com/wp-content/uploads/2014/10/awards-300x199.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ombayhospitalindore.com/wp-content/uploads/2014/10/awards-300x199.jpg">
                      <a:hlinkClick r:id="rId38"/>
                    </pic:cNvPr>
                    <pic:cNvPicPr>
                      <a:picLocks noChangeAspect="1" noChangeArrowheads="1"/>
                    </pic:cNvPicPr>
                  </pic:nvPicPr>
                  <pic:blipFill>
                    <a:blip r:embed="rId39"/>
                    <a:srcRect/>
                    <a:stretch>
                      <a:fillRect/>
                    </a:stretch>
                  </pic:blipFill>
                  <pic:spPr bwMode="auto">
                    <a:xfrm>
                      <a:off x="0" y="0"/>
                      <a:ext cx="7620000" cy="5048250"/>
                    </a:xfrm>
                    <a:prstGeom prst="rect">
                      <a:avLst/>
                    </a:prstGeom>
                    <a:noFill/>
                    <a:ln w="9525">
                      <a:noFill/>
                      <a:miter lim="800000"/>
                      <a:headEnd/>
                      <a:tailEnd/>
                    </a:ln>
                  </pic:spPr>
                </pic:pic>
              </a:graphicData>
            </a:graphic>
          </wp:inline>
        </w:drawing>
      </w:r>
    </w:p>
    <w:p w:rsidR="00F07F57" w:rsidRDefault="00F07F57"/>
    <w:p w:rsidR="00F07F57" w:rsidRDefault="00F07F57"/>
    <w:p w:rsidR="00F07F57" w:rsidRDefault="00F07F57"/>
    <w:p w:rsidR="00F07F57" w:rsidRDefault="00F07F57"/>
    <w:p w:rsidR="00F07F57" w:rsidRDefault="00F07F57"/>
    <w:p w:rsidR="00F07F57" w:rsidRDefault="00F07F57"/>
    <w:p w:rsidR="00F07F57" w:rsidRDefault="00F07F57"/>
    <w:p w:rsidR="00F07F57" w:rsidRDefault="00F07F57"/>
    <w:p w:rsidR="00F07F57" w:rsidRDefault="00F07F57"/>
    <w:p w:rsidR="00F07F57" w:rsidRDefault="00F07F57" w:rsidP="00F07F57">
      <w:pPr>
        <w:pStyle w:val="Heading1"/>
        <w:spacing w:before="0" w:line="250" w:lineRule="atLeast"/>
        <w:rPr>
          <w:rFonts w:ascii="Arial" w:hAnsi="Arial" w:cs="Arial"/>
          <w:b w:val="0"/>
          <w:bCs w:val="0"/>
          <w:color w:val="3A3C41"/>
        </w:rPr>
      </w:pPr>
      <w:r>
        <w:rPr>
          <w:rFonts w:ascii="Arial" w:hAnsi="Arial" w:cs="Arial"/>
          <w:b w:val="0"/>
          <w:bCs w:val="0"/>
          <w:color w:val="3A3C41"/>
        </w:rPr>
        <w:t>Doctors List in Bombay Hospital, Indore</w:t>
      </w:r>
    </w:p>
    <w:p w:rsidR="00F07F57" w:rsidRDefault="00F07F57" w:rsidP="00F07F57">
      <w:pPr>
        <w:numPr>
          <w:ilvl w:val="0"/>
          <w:numId w:val="15"/>
        </w:numPr>
        <w:spacing w:before="100" w:beforeAutospacing="1" w:after="100" w:afterAutospacing="1" w:line="260" w:lineRule="atLeast"/>
        <w:ind w:left="0"/>
        <w:rPr>
          <w:rFonts w:ascii="Arial" w:hAnsi="Arial" w:cs="Arial"/>
          <w:color w:val="A3A4A2"/>
          <w:spacing w:val="4"/>
          <w:sz w:val="19"/>
          <w:szCs w:val="19"/>
        </w:rPr>
      </w:pPr>
      <w:hyperlink r:id="rId40" w:history="1">
        <w:r>
          <w:rPr>
            <w:rStyle w:val="Hyperlink"/>
            <w:rFonts w:ascii="Arial" w:hAnsi="Arial" w:cs="Arial"/>
            <w:color w:val="A3A4A2"/>
            <w:spacing w:val="4"/>
            <w:sz w:val="17"/>
            <w:szCs w:val="17"/>
            <w:u w:val="none"/>
          </w:rPr>
          <w:t>Home</w:t>
        </w:r>
      </w:hyperlink>
    </w:p>
    <w:p w:rsidR="00F07F57" w:rsidRDefault="00F07F57" w:rsidP="00F07F57">
      <w:pPr>
        <w:spacing w:after="0" w:line="240" w:lineRule="auto"/>
        <w:rPr>
          <w:rFonts w:ascii="Times New Roman" w:hAnsi="Times New Roman" w:cs="Times New Roman"/>
          <w:sz w:val="24"/>
          <w:szCs w:val="24"/>
        </w:rPr>
      </w:pPr>
      <w:r>
        <w:rPr>
          <w:rStyle w:val="apple-converted-space"/>
        </w:rPr>
        <w:lastRenderedPageBreak/>
        <w:t> </w:t>
      </w:r>
    </w:p>
    <w:p w:rsidR="00F07F57" w:rsidRDefault="00F07F57" w:rsidP="00F07F57">
      <w:pPr>
        <w:numPr>
          <w:ilvl w:val="0"/>
          <w:numId w:val="15"/>
        </w:numPr>
        <w:spacing w:before="100" w:beforeAutospacing="1" w:after="100" w:afterAutospacing="1" w:line="260" w:lineRule="atLeast"/>
        <w:ind w:left="0"/>
        <w:rPr>
          <w:rFonts w:ascii="Arial" w:hAnsi="Arial" w:cs="Arial"/>
          <w:color w:val="A3A4A2"/>
          <w:spacing w:val="4"/>
          <w:sz w:val="19"/>
          <w:szCs w:val="19"/>
        </w:rPr>
      </w:pPr>
      <w:hyperlink r:id="rId41" w:history="1">
        <w:r>
          <w:rPr>
            <w:rStyle w:val="Hyperlink"/>
            <w:rFonts w:ascii="Arial" w:hAnsi="Arial" w:cs="Arial"/>
            <w:color w:val="A3A4A2"/>
            <w:spacing w:val="4"/>
            <w:sz w:val="17"/>
            <w:szCs w:val="17"/>
            <w:u w:val="none"/>
          </w:rPr>
          <w:t>Indore</w:t>
        </w:r>
      </w:hyperlink>
    </w:p>
    <w:p w:rsidR="00F07F57" w:rsidRDefault="00F07F57" w:rsidP="00F07F57">
      <w:pPr>
        <w:spacing w:after="0" w:line="240" w:lineRule="auto"/>
        <w:rPr>
          <w:rFonts w:ascii="Times New Roman" w:hAnsi="Times New Roman" w:cs="Times New Roman"/>
          <w:sz w:val="24"/>
          <w:szCs w:val="24"/>
        </w:rPr>
      </w:pPr>
      <w:r>
        <w:rPr>
          <w:rStyle w:val="apple-converted-space"/>
        </w:rPr>
        <w:t> </w:t>
      </w:r>
    </w:p>
    <w:p w:rsidR="00F07F57" w:rsidRDefault="00F07F57" w:rsidP="00F07F57">
      <w:pPr>
        <w:numPr>
          <w:ilvl w:val="0"/>
          <w:numId w:val="15"/>
        </w:numPr>
        <w:spacing w:before="100" w:beforeAutospacing="1" w:after="100" w:afterAutospacing="1" w:line="260" w:lineRule="atLeast"/>
        <w:ind w:left="0"/>
        <w:rPr>
          <w:rFonts w:ascii="Arial" w:hAnsi="Arial" w:cs="Arial"/>
          <w:color w:val="A3A4A2"/>
          <w:spacing w:val="4"/>
          <w:sz w:val="19"/>
          <w:szCs w:val="19"/>
        </w:rPr>
      </w:pPr>
      <w:hyperlink r:id="rId42" w:history="1">
        <w:r>
          <w:rPr>
            <w:rStyle w:val="Hyperlink"/>
            <w:rFonts w:ascii="Arial" w:hAnsi="Arial" w:cs="Arial"/>
            <w:color w:val="A3A4A2"/>
            <w:spacing w:val="4"/>
            <w:sz w:val="17"/>
            <w:szCs w:val="17"/>
            <w:u w:val="none"/>
          </w:rPr>
          <w:t>Bombay Hospital</w:t>
        </w:r>
      </w:hyperlink>
    </w:p>
    <w:p w:rsidR="00F07F57" w:rsidRDefault="00F07F57" w:rsidP="00F07F57">
      <w:pPr>
        <w:spacing w:after="0" w:line="240" w:lineRule="auto"/>
        <w:rPr>
          <w:rFonts w:ascii="Times New Roman" w:hAnsi="Times New Roman" w:cs="Times New Roman"/>
          <w:sz w:val="24"/>
          <w:szCs w:val="24"/>
        </w:rPr>
      </w:pPr>
      <w:r>
        <w:rPr>
          <w:rStyle w:val="apple-converted-space"/>
        </w:rPr>
        <w:t> </w:t>
      </w:r>
    </w:p>
    <w:p w:rsidR="00F07F57" w:rsidRDefault="00F07F57" w:rsidP="00F07F57">
      <w:pPr>
        <w:numPr>
          <w:ilvl w:val="0"/>
          <w:numId w:val="15"/>
        </w:numPr>
        <w:spacing w:before="100" w:beforeAutospacing="1" w:after="100" w:afterAutospacing="1" w:line="260" w:lineRule="atLeast"/>
        <w:ind w:left="0"/>
        <w:rPr>
          <w:rFonts w:ascii="Arial" w:hAnsi="Arial" w:cs="Arial"/>
          <w:color w:val="A3A4A2"/>
          <w:spacing w:val="4"/>
          <w:sz w:val="19"/>
          <w:szCs w:val="19"/>
        </w:rPr>
      </w:pPr>
      <w:r>
        <w:rPr>
          <w:rFonts w:ascii="Arial" w:hAnsi="Arial" w:cs="Arial"/>
          <w:color w:val="A3A4A2"/>
          <w:spacing w:val="4"/>
          <w:sz w:val="19"/>
          <w:szCs w:val="19"/>
        </w:rPr>
        <w:t>Doctors List</w:t>
      </w:r>
    </w:p>
    <w:p w:rsidR="00F07F57" w:rsidRDefault="00F07F57" w:rsidP="00F07F57">
      <w:pPr>
        <w:shd w:val="clear" w:color="auto" w:fill="FFFFFF"/>
        <w:spacing w:after="0" w:line="240" w:lineRule="auto"/>
        <w:rPr>
          <w:ins w:id="0" w:author="Unknown"/>
          <w:rFonts w:ascii="Times New Roman" w:hAnsi="Times New Roman" w:cs="Times New Roman"/>
          <w:sz w:val="24"/>
          <w:szCs w:val="24"/>
        </w:rPr>
      </w:pPr>
      <w:r>
        <w:rPr>
          <w:noProof/>
          <w:lang w:eastAsia="en-IN"/>
        </w:rPr>
        <w:drawing>
          <wp:inline distT="0" distB="0" distL="0" distR="0">
            <wp:extent cx="1003300" cy="1003300"/>
            <wp:effectExtent l="19050" t="0" r="6350" b="0"/>
            <wp:docPr id="91" name="doclink4021" descr="https://d1toqhe3jilt37.cloudfront.net/doctor_logos/1419572313jesh-bharani-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4021" descr="https://d1toqhe3jilt37.cloudfront.net/doctor_logos/1419572313jesh-bharani-indore.JPG"/>
                    <pic:cNvPicPr>
                      <a:picLocks noChangeAspect="1" noChangeArrowheads="1"/>
                    </pic:cNvPicPr>
                  </pic:nvPicPr>
                  <pic:blipFill>
                    <a:blip r:embed="rId43"/>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1" w:author="Unknown"/>
          <w:rFonts w:ascii="Arial" w:hAnsi="Arial" w:cs="Arial"/>
          <w:b w:val="0"/>
          <w:bCs w:val="0"/>
          <w:color w:val="3A3C41"/>
          <w:spacing w:val="3"/>
          <w:sz w:val="32"/>
          <w:szCs w:val="32"/>
        </w:rPr>
      </w:pPr>
      <w:ins w:id="2"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"https://www.sehat.com/dr-rajesh-bharani-nephrologist-indore" \o "Dr. Rajesh Bharani"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Rajesh </w:t>
        </w:r>
        <w:proofErr w:type="spellStart"/>
        <w:r>
          <w:rPr>
            <w:rStyle w:val="Hyperlink"/>
            <w:rFonts w:ascii="Arial" w:hAnsi="Arial" w:cs="Arial"/>
            <w:b w:val="0"/>
            <w:bCs w:val="0"/>
            <w:color w:val="3A3C41"/>
            <w:spacing w:val="3"/>
            <w:sz w:val="32"/>
            <w:szCs w:val="32"/>
            <w:u w:val="none"/>
          </w:rPr>
          <w:t>Bharani</w:t>
        </w:r>
        <w:proofErr w:type="spellEnd"/>
        <w:r>
          <w:rPr>
            <w:rFonts w:ascii="Arial" w:hAnsi="Arial" w:cs="Arial"/>
            <w:b w:val="0"/>
            <w:bCs w:val="0"/>
            <w:color w:val="3A3C41"/>
            <w:spacing w:val="3"/>
            <w:sz w:val="32"/>
            <w:szCs w:val="32"/>
          </w:rPr>
          <w:br/>
        </w:r>
        <w:proofErr w:type="spellStart"/>
        <w:r>
          <w:rPr>
            <w:rStyle w:val="dcommatag"/>
            <w:rFonts w:ascii="Arial" w:hAnsi="Arial" w:cs="Arial"/>
            <w:b w:val="0"/>
            <w:bCs w:val="0"/>
            <w:color w:val="3A3C41"/>
            <w:spacing w:val="3"/>
            <w:sz w:val="26"/>
            <w:szCs w:val="26"/>
          </w:rPr>
          <w:t>Nephrologist</w:t>
        </w:r>
        <w:proofErr w:type="spellEnd"/>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3" w:author="Unknown"/>
          <w:rFonts w:ascii="robotoregular" w:hAnsi="robotoregular"/>
          <w:color w:val="3A3C41"/>
          <w:spacing w:val="4"/>
        </w:rPr>
      </w:pPr>
      <w:ins w:id="4" w:author="Unknown">
        <w:r>
          <w:rPr>
            <w:rStyle w:val="edu1"/>
            <w:rFonts w:ascii="Arial" w:hAnsi="Arial" w:cs="Arial"/>
            <w:i/>
            <w:iCs/>
            <w:color w:val="888E96"/>
            <w:spacing w:val="6"/>
            <w:sz w:val="18"/>
            <w:szCs w:val="18"/>
          </w:rPr>
          <w:t>MD, DM (Nephrology)</w:t>
        </w:r>
      </w:ins>
    </w:p>
    <w:p w:rsidR="00F07F57" w:rsidRDefault="00F07F57" w:rsidP="00F07F57">
      <w:pPr>
        <w:numPr>
          <w:ilvl w:val="0"/>
          <w:numId w:val="16"/>
        </w:numPr>
        <w:shd w:val="clear" w:color="auto" w:fill="FFFFFF"/>
        <w:spacing w:before="100" w:beforeAutospacing="1" w:after="50" w:line="240" w:lineRule="auto"/>
        <w:ind w:left="0"/>
        <w:rPr>
          <w:ins w:id="5" w:author="Unknown"/>
          <w:rFonts w:ascii="Arial" w:hAnsi="Arial" w:cs="Arial"/>
          <w:color w:val="3A3C41"/>
          <w:spacing w:val="4"/>
        </w:rPr>
      </w:pPr>
      <w:ins w:id="6" w:author="Unknown">
        <w:r>
          <w:rPr>
            <w:rFonts w:ascii="Arial" w:hAnsi="Arial" w:cs="Arial"/>
            <w:color w:val="3A3C41"/>
            <w:spacing w:val="4"/>
          </w:rPr>
          <w:t>Indore</w:t>
        </w:r>
      </w:ins>
    </w:p>
    <w:p w:rsidR="00F07F57" w:rsidRDefault="00F07F57" w:rsidP="00F07F57">
      <w:pPr>
        <w:numPr>
          <w:ilvl w:val="0"/>
          <w:numId w:val="16"/>
        </w:numPr>
        <w:shd w:val="clear" w:color="auto" w:fill="FFFFFF"/>
        <w:spacing w:before="100" w:beforeAutospacing="1" w:after="50" w:line="240" w:lineRule="auto"/>
        <w:ind w:left="0"/>
        <w:rPr>
          <w:ins w:id="7" w:author="Unknown"/>
          <w:rFonts w:ascii="Arial" w:hAnsi="Arial" w:cs="Arial"/>
          <w:color w:val="3A3C41"/>
          <w:spacing w:val="4"/>
        </w:rPr>
      </w:pPr>
      <w:ins w:id="8" w:author="Unknown">
        <w:r>
          <w:rPr>
            <w:rFonts w:ascii="Arial" w:hAnsi="Arial" w:cs="Arial"/>
            <w:color w:val="3A3C41"/>
            <w:spacing w:val="4"/>
          </w:rPr>
          <w:t>14 Years Experience</w:t>
        </w:r>
      </w:ins>
    </w:p>
    <w:p w:rsidR="00F07F57" w:rsidRDefault="00F07F57" w:rsidP="00F07F57">
      <w:pPr>
        <w:numPr>
          <w:ilvl w:val="0"/>
          <w:numId w:val="16"/>
        </w:numPr>
        <w:shd w:val="clear" w:color="auto" w:fill="FFFFFF"/>
        <w:spacing w:before="100" w:beforeAutospacing="1" w:after="50" w:line="240" w:lineRule="auto"/>
        <w:ind w:left="0"/>
        <w:rPr>
          <w:ins w:id="9" w:author="Unknown"/>
          <w:rFonts w:ascii="Arial" w:hAnsi="Arial" w:cs="Arial"/>
          <w:color w:val="3A3C41"/>
          <w:spacing w:val="4"/>
        </w:rPr>
      </w:pPr>
      <w:ins w:id="10" w:author="Unknown">
        <w:r>
          <w:rPr>
            <w:rFonts w:ascii="Arial" w:hAnsi="Arial" w:cs="Arial"/>
            <w:color w:val="3A3C41"/>
            <w:spacing w:val="4"/>
          </w:rPr>
          <w:t>1 Hospital</w:t>
        </w:r>
      </w:ins>
    </w:p>
    <w:p w:rsidR="00F07F57" w:rsidRDefault="00F07F57" w:rsidP="00F07F57">
      <w:pPr>
        <w:numPr>
          <w:ilvl w:val="0"/>
          <w:numId w:val="16"/>
        </w:numPr>
        <w:shd w:val="clear" w:color="auto" w:fill="FFFFFF"/>
        <w:spacing w:before="100" w:beforeAutospacing="1" w:after="50" w:line="240" w:lineRule="auto"/>
        <w:ind w:left="0"/>
        <w:rPr>
          <w:ins w:id="11" w:author="Unknown"/>
          <w:rFonts w:ascii="Arial" w:hAnsi="Arial" w:cs="Arial"/>
          <w:color w:val="3A3C41"/>
          <w:spacing w:val="4"/>
        </w:rPr>
      </w:pPr>
      <w:ins w:id="12"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24pt;height:24pt"/>
        </w:pict>
      </w:r>
      <w:ins w:id="13"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14" w:author="Unknown"/>
          <w:rFonts w:ascii="Arial" w:hAnsi="Arial" w:cs="Arial"/>
          <w:color w:val="3A3C41"/>
          <w:spacing w:val="4"/>
        </w:rPr>
      </w:pPr>
      <w:ins w:id="15" w:author="Unknown">
        <w:r>
          <w:rPr>
            <w:rFonts w:ascii="Arial" w:hAnsi="Arial" w:cs="Arial"/>
            <w:color w:val="3A3C41"/>
            <w:spacing w:val="4"/>
          </w:rPr>
          <w:t>Ask a Doctor</w:t>
        </w:r>
      </w:ins>
    </w:p>
    <w:p w:rsidR="00F07F57" w:rsidRDefault="00F07F57" w:rsidP="00F07F57">
      <w:pPr>
        <w:shd w:val="clear" w:color="auto" w:fill="FFFFFF"/>
        <w:rPr>
          <w:ins w:id="16" w:author="Unknown"/>
          <w:rFonts w:ascii="Times New Roman" w:hAnsi="Times New Roman" w:cs="Times New Roman"/>
        </w:rPr>
      </w:pPr>
      <w:ins w:id="17" w:author="Unknown">
        <w:r>
          <w:fldChar w:fldCharType="begin"/>
        </w:r>
        <w:r>
          <w:instrText xml:space="preserve"> HYPERLINK "https://www.sehat.com/dr-rajesh-bharani-nephrologist-indore" \o "Dr. Rajesh Bharani"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18" w:author="Unknown"/>
        </w:rPr>
      </w:pPr>
      <w:ins w:id="19" w:author="Unknown">
        <w:r>
          <w:t>Call for Appointment</w:t>
        </w:r>
      </w:ins>
    </w:p>
    <w:p w:rsidR="00F07F57" w:rsidRDefault="00F07F57" w:rsidP="00F07F57">
      <w:pPr>
        <w:shd w:val="clear" w:color="auto" w:fill="FFFFFF"/>
        <w:rPr>
          <w:ins w:id="20" w:author="Unknown"/>
        </w:rPr>
      </w:pPr>
      <w:r>
        <w:rPr>
          <w:noProof/>
          <w:lang w:eastAsia="en-IN"/>
        </w:rPr>
        <w:drawing>
          <wp:inline distT="0" distB="0" distL="0" distR="0">
            <wp:extent cx="1003300" cy="1003300"/>
            <wp:effectExtent l="19050" t="0" r="6350" b="0"/>
            <wp:docPr id="93" name="doclink178495" descr="https://d1toqhe3jilt37.cloudfront.net/doctor_logos/1445421089nish-jain-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495" descr="https://d1toqhe3jilt37.cloudfront.net/doctor_logos/1445421089nish-jain-indore.JPG"/>
                    <pic:cNvPicPr>
                      <a:picLocks noChangeAspect="1" noChangeArrowheads="1"/>
                    </pic:cNvPicPr>
                  </pic:nvPicPr>
                  <pic:blipFill>
                    <a:blip r:embed="rId44"/>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21" w:author="Unknown"/>
          <w:rFonts w:ascii="Arial" w:hAnsi="Arial" w:cs="Arial"/>
          <w:b w:val="0"/>
          <w:bCs w:val="0"/>
          <w:color w:val="3A3C41"/>
          <w:spacing w:val="3"/>
          <w:sz w:val="32"/>
          <w:szCs w:val="32"/>
        </w:rPr>
      </w:pPr>
      <w:ins w:id="22"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"https://www.sehat.com/dr-manish-jain-general-physician-indore" \o "Dr. Manish Jain"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Dr. Manish Jain</w:t>
        </w:r>
        <w:r>
          <w:rPr>
            <w:rFonts w:ascii="Arial" w:hAnsi="Arial" w:cs="Arial"/>
            <w:b w:val="0"/>
            <w:bCs w:val="0"/>
            <w:color w:val="3A3C41"/>
            <w:spacing w:val="3"/>
            <w:sz w:val="32"/>
            <w:szCs w:val="32"/>
          </w:rPr>
          <w:br/>
        </w:r>
        <w:r>
          <w:rPr>
            <w:rStyle w:val="dcommatag"/>
            <w:rFonts w:ascii="Arial" w:hAnsi="Arial" w:cs="Arial"/>
            <w:b w:val="0"/>
            <w:bCs w:val="0"/>
            <w:color w:val="3A3C41"/>
            <w:spacing w:val="3"/>
            <w:sz w:val="26"/>
            <w:szCs w:val="26"/>
          </w:rPr>
          <w:t>General Physician</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23" w:author="Unknown"/>
          <w:rFonts w:ascii="robotoregular" w:hAnsi="robotoregular"/>
          <w:color w:val="3A3C41"/>
          <w:spacing w:val="4"/>
        </w:rPr>
      </w:pPr>
      <w:ins w:id="24" w:author="Unknown">
        <w:r>
          <w:rPr>
            <w:rStyle w:val="edu1"/>
            <w:rFonts w:ascii="Arial" w:hAnsi="Arial" w:cs="Arial"/>
            <w:i/>
            <w:iCs/>
            <w:color w:val="888E96"/>
            <w:spacing w:val="6"/>
            <w:sz w:val="18"/>
            <w:szCs w:val="18"/>
          </w:rPr>
          <w:t>MBBS, MD, DNB, MRCP</w:t>
        </w:r>
      </w:ins>
    </w:p>
    <w:p w:rsidR="00F07F57" w:rsidRDefault="00F07F57" w:rsidP="00F07F57">
      <w:pPr>
        <w:numPr>
          <w:ilvl w:val="0"/>
          <w:numId w:val="17"/>
        </w:numPr>
        <w:shd w:val="clear" w:color="auto" w:fill="FFFFFF"/>
        <w:spacing w:before="100" w:beforeAutospacing="1" w:after="50" w:line="240" w:lineRule="auto"/>
        <w:ind w:left="0"/>
        <w:rPr>
          <w:ins w:id="25" w:author="Unknown"/>
          <w:rFonts w:ascii="Arial" w:hAnsi="Arial" w:cs="Arial"/>
          <w:color w:val="3A3C41"/>
          <w:spacing w:val="4"/>
        </w:rPr>
      </w:pPr>
      <w:ins w:id="26" w:author="Unknown">
        <w:r>
          <w:rPr>
            <w:rFonts w:ascii="Arial" w:hAnsi="Arial" w:cs="Arial"/>
            <w:color w:val="3A3C41"/>
            <w:spacing w:val="4"/>
          </w:rPr>
          <w:t>Indore</w:t>
        </w:r>
      </w:ins>
    </w:p>
    <w:p w:rsidR="00F07F57" w:rsidRDefault="00F07F57" w:rsidP="00F07F57">
      <w:pPr>
        <w:numPr>
          <w:ilvl w:val="0"/>
          <w:numId w:val="17"/>
        </w:numPr>
        <w:shd w:val="clear" w:color="auto" w:fill="FFFFFF"/>
        <w:spacing w:before="100" w:beforeAutospacing="1" w:after="50" w:line="240" w:lineRule="auto"/>
        <w:ind w:left="0"/>
        <w:rPr>
          <w:ins w:id="27" w:author="Unknown"/>
          <w:rFonts w:ascii="Arial" w:hAnsi="Arial" w:cs="Arial"/>
          <w:color w:val="3A3C41"/>
          <w:spacing w:val="4"/>
        </w:rPr>
      </w:pPr>
      <w:ins w:id="28" w:author="Unknown">
        <w:r>
          <w:rPr>
            <w:rFonts w:ascii="Arial" w:hAnsi="Arial" w:cs="Arial"/>
            <w:color w:val="3A3C41"/>
            <w:spacing w:val="4"/>
          </w:rPr>
          <w:t>1 Hospital</w:t>
        </w:r>
      </w:ins>
    </w:p>
    <w:p w:rsidR="00F07F57" w:rsidRDefault="00F07F57" w:rsidP="00F07F57">
      <w:pPr>
        <w:numPr>
          <w:ilvl w:val="0"/>
          <w:numId w:val="17"/>
        </w:numPr>
        <w:shd w:val="clear" w:color="auto" w:fill="FFFFFF"/>
        <w:spacing w:before="100" w:beforeAutospacing="1" w:after="50" w:line="240" w:lineRule="auto"/>
        <w:ind w:left="0"/>
        <w:rPr>
          <w:ins w:id="29" w:author="Unknown"/>
          <w:rFonts w:ascii="Arial" w:hAnsi="Arial" w:cs="Arial"/>
          <w:color w:val="3A3C41"/>
          <w:spacing w:val="4"/>
        </w:rPr>
      </w:pPr>
      <w:ins w:id="30"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36" type="#_x0000_t75" alt="" style="width:24pt;height:24pt"/>
        </w:pict>
      </w:r>
      <w:ins w:id="31"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32" w:author="Unknown"/>
          <w:rFonts w:ascii="Arial" w:hAnsi="Arial" w:cs="Arial"/>
          <w:color w:val="3A3C41"/>
          <w:spacing w:val="4"/>
        </w:rPr>
      </w:pPr>
      <w:ins w:id="33" w:author="Unknown">
        <w:r>
          <w:rPr>
            <w:rFonts w:ascii="Arial" w:hAnsi="Arial" w:cs="Arial"/>
            <w:color w:val="3A3C41"/>
            <w:spacing w:val="4"/>
          </w:rPr>
          <w:t>Ask a Doctor</w:t>
        </w:r>
      </w:ins>
    </w:p>
    <w:p w:rsidR="00F07F57" w:rsidRDefault="00F07F57" w:rsidP="00F07F57">
      <w:pPr>
        <w:shd w:val="clear" w:color="auto" w:fill="FFFFFF"/>
        <w:rPr>
          <w:ins w:id="34" w:author="Unknown"/>
          <w:rFonts w:ascii="Times New Roman" w:hAnsi="Times New Roman" w:cs="Times New Roman"/>
        </w:rPr>
      </w:pPr>
      <w:ins w:id="35" w:author="Unknown">
        <w:r>
          <w:fldChar w:fldCharType="begin"/>
        </w:r>
        <w:r>
          <w:instrText xml:space="preserve"> HYPERLINK "https://www.sehat.com/dr-manish-jain-general-physician-indore" \o "Dr. Manish Jain"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36" w:author="Unknown"/>
        </w:rPr>
      </w:pPr>
      <w:ins w:id="37" w:author="Unknown">
        <w:r>
          <w:t>Call for Appointment</w:t>
        </w:r>
      </w:ins>
    </w:p>
    <w:p w:rsidR="00F07F57" w:rsidRDefault="00F07F57" w:rsidP="00F07F57">
      <w:pPr>
        <w:shd w:val="clear" w:color="auto" w:fill="FFFFFF"/>
        <w:rPr>
          <w:ins w:id="38" w:author="Unknown"/>
        </w:rPr>
      </w:pPr>
      <w:r>
        <w:rPr>
          <w:noProof/>
          <w:lang w:eastAsia="en-IN"/>
        </w:rPr>
        <w:lastRenderedPageBreak/>
        <w:drawing>
          <wp:inline distT="0" distB="0" distL="0" distR="0">
            <wp:extent cx="1003300" cy="1003300"/>
            <wp:effectExtent l="19050" t="0" r="6350" b="0"/>
            <wp:docPr id="95" name="doclink178983" descr="https://d1toqhe3jilt37.cloudfront.net/doctor_logos/1422966323ris-dhmed-khan-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983" descr="https://d1toqhe3jilt37.cloudfront.net/doctor_logos/1422966323ris-dhmed-khan-indore.JPG"/>
                    <pic:cNvPicPr>
                      <a:picLocks noChangeAspect="1" noChangeArrowheads="1"/>
                    </pic:cNvPicPr>
                  </pic:nvPicPr>
                  <pic:blipFill>
                    <a:blip r:embed="rId45"/>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39" w:author="Unknown"/>
          <w:rFonts w:ascii="Arial" w:hAnsi="Arial" w:cs="Arial"/>
          <w:b w:val="0"/>
          <w:bCs w:val="0"/>
          <w:color w:val="3A3C41"/>
          <w:spacing w:val="3"/>
          <w:sz w:val="32"/>
          <w:szCs w:val="32"/>
        </w:rPr>
      </w:pPr>
      <w:ins w:id="40"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"https://www.sehat.com/dr-idris-ahmed-khan-cardiologist-indore" \o "Dr. Idris Ahmed Khan"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w:t>
        </w:r>
        <w:proofErr w:type="spellStart"/>
        <w:r>
          <w:rPr>
            <w:rStyle w:val="Hyperlink"/>
            <w:rFonts w:ascii="Arial" w:hAnsi="Arial" w:cs="Arial"/>
            <w:b w:val="0"/>
            <w:bCs w:val="0"/>
            <w:color w:val="3A3C41"/>
            <w:spacing w:val="3"/>
            <w:sz w:val="32"/>
            <w:szCs w:val="32"/>
            <w:u w:val="none"/>
          </w:rPr>
          <w:t>Idris</w:t>
        </w:r>
        <w:proofErr w:type="spellEnd"/>
        <w:r>
          <w:rPr>
            <w:rStyle w:val="Hyperlink"/>
            <w:rFonts w:ascii="Arial" w:hAnsi="Arial" w:cs="Arial"/>
            <w:b w:val="0"/>
            <w:bCs w:val="0"/>
            <w:color w:val="3A3C41"/>
            <w:spacing w:val="3"/>
            <w:sz w:val="32"/>
            <w:szCs w:val="32"/>
            <w:u w:val="none"/>
          </w:rPr>
          <w:t xml:space="preserve"> Ahmed Khan</w:t>
        </w:r>
        <w:r>
          <w:rPr>
            <w:rFonts w:ascii="Arial" w:hAnsi="Arial" w:cs="Arial"/>
            <w:b w:val="0"/>
            <w:bCs w:val="0"/>
            <w:color w:val="3A3C41"/>
            <w:spacing w:val="3"/>
            <w:sz w:val="32"/>
            <w:szCs w:val="32"/>
          </w:rPr>
          <w:br/>
        </w:r>
        <w:r>
          <w:rPr>
            <w:rStyle w:val="dcommatag"/>
            <w:rFonts w:ascii="Arial" w:hAnsi="Arial" w:cs="Arial"/>
            <w:b w:val="0"/>
            <w:bCs w:val="0"/>
            <w:color w:val="3A3C41"/>
            <w:spacing w:val="3"/>
            <w:sz w:val="26"/>
            <w:szCs w:val="26"/>
          </w:rPr>
          <w:t>Cardiologist</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41" w:author="Unknown"/>
          <w:rFonts w:ascii="robotoregular" w:hAnsi="robotoregular"/>
          <w:color w:val="3A3C41"/>
          <w:spacing w:val="4"/>
        </w:rPr>
      </w:pPr>
      <w:ins w:id="42" w:author="Unknown">
        <w:r>
          <w:rPr>
            <w:rStyle w:val="edu1"/>
            <w:rFonts w:ascii="Arial" w:hAnsi="Arial" w:cs="Arial"/>
            <w:i/>
            <w:iCs/>
            <w:color w:val="888E96"/>
            <w:spacing w:val="6"/>
            <w:sz w:val="18"/>
            <w:szCs w:val="18"/>
          </w:rPr>
          <w:t>MBBS, MD (Medicine), DM (Cardiology)</w:t>
        </w:r>
      </w:ins>
    </w:p>
    <w:p w:rsidR="00F07F57" w:rsidRDefault="00F07F57" w:rsidP="00F07F57">
      <w:pPr>
        <w:numPr>
          <w:ilvl w:val="0"/>
          <w:numId w:val="18"/>
        </w:numPr>
        <w:shd w:val="clear" w:color="auto" w:fill="FFFFFF"/>
        <w:spacing w:before="100" w:beforeAutospacing="1" w:after="50" w:line="240" w:lineRule="auto"/>
        <w:ind w:left="0"/>
        <w:rPr>
          <w:ins w:id="43" w:author="Unknown"/>
          <w:rFonts w:ascii="Arial" w:hAnsi="Arial" w:cs="Arial"/>
          <w:color w:val="3A3C41"/>
          <w:spacing w:val="4"/>
        </w:rPr>
      </w:pPr>
      <w:ins w:id="44" w:author="Unknown">
        <w:r>
          <w:rPr>
            <w:rFonts w:ascii="Arial" w:hAnsi="Arial" w:cs="Arial"/>
            <w:color w:val="3A3C41"/>
            <w:spacing w:val="4"/>
          </w:rPr>
          <w:t>Indore</w:t>
        </w:r>
      </w:ins>
    </w:p>
    <w:p w:rsidR="00F07F57" w:rsidRDefault="00F07F57" w:rsidP="00F07F57">
      <w:pPr>
        <w:numPr>
          <w:ilvl w:val="0"/>
          <w:numId w:val="18"/>
        </w:numPr>
        <w:shd w:val="clear" w:color="auto" w:fill="FFFFFF"/>
        <w:spacing w:before="100" w:beforeAutospacing="1" w:after="50" w:line="240" w:lineRule="auto"/>
        <w:ind w:left="0"/>
        <w:rPr>
          <w:ins w:id="45" w:author="Unknown"/>
          <w:rFonts w:ascii="Arial" w:hAnsi="Arial" w:cs="Arial"/>
          <w:color w:val="3A3C41"/>
          <w:spacing w:val="4"/>
        </w:rPr>
      </w:pPr>
      <w:ins w:id="46" w:author="Unknown">
        <w:r>
          <w:rPr>
            <w:rFonts w:ascii="Arial" w:hAnsi="Arial" w:cs="Arial"/>
            <w:color w:val="3A3C41"/>
            <w:spacing w:val="4"/>
          </w:rPr>
          <w:t>1 Hospital</w:t>
        </w:r>
      </w:ins>
    </w:p>
    <w:p w:rsidR="00F07F57" w:rsidRDefault="00F07F57" w:rsidP="00F07F57">
      <w:pPr>
        <w:numPr>
          <w:ilvl w:val="0"/>
          <w:numId w:val="18"/>
        </w:numPr>
        <w:shd w:val="clear" w:color="auto" w:fill="FFFFFF"/>
        <w:spacing w:before="100" w:beforeAutospacing="1" w:after="50" w:line="240" w:lineRule="auto"/>
        <w:ind w:left="0"/>
        <w:rPr>
          <w:ins w:id="47" w:author="Unknown"/>
          <w:rFonts w:ascii="Arial" w:hAnsi="Arial" w:cs="Arial"/>
          <w:color w:val="3A3C41"/>
          <w:spacing w:val="4"/>
        </w:rPr>
      </w:pPr>
      <w:ins w:id="48"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37" type="#_x0000_t75" alt="" style="width:24pt;height:24pt"/>
        </w:pict>
      </w:r>
      <w:ins w:id="49"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50" w:author="Unknown"/>
          <w:rFonts w:ascii="Arial" w:hAnsi="Arial" w:cs="Arial"/>
          <w:color w:val="3A3C41"/>
          <w:spacing w:val="4"/>
        </w:rPr>
      </w:pPr>
      <w:ins w:id="51" w:author="Unknown">
        <w:r>
          <w:rPr>
            <w:rFonts w:ascii="Arial" w:hAnsi="Arial" w:cs="Arial"/>
            <w:color w:val="3A3C41"/>
            <w:spacing w:val="4"/>
          </w:rPr>
          <w:t>Ask a Doctor</w:t>
        </w:r>
      </w:ins>
    </w:p>
    <w:p w:rsidR="00F07F57" w:rsidRDefault="00F07F57" w:rsidP="00F07F57">
      <w:pPr>
        <w:shd w:val="clear" w:color="auto" w:fill="FFFFFF"/>
        <w:rPr>
          <w:ins w:id="52" w:author="Unknown"/>
          <w:rFonts w:ascii="Times New Roman" w:hAnsi="Times New Roman" w:cs="Times New Roman"/>
        </w:rPr>
      </w:pPr>
      <w:ins w:id="53" w:author="Unknown">
        <w:r>
          <w:fldChar w:fldCharType="begin"/>
        </w:r>
        <w:r>
          <w:instrText xml:space="preserve"> HYPERLINK "https://www.sehat.com/dr-idris-ahmed-khan-cardiologist-indore" \o "Dr. Idris Ahmed Khan"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54" w:author="Unknown"/>
        </w:rPr>
      </w:pPr>
      <w:ins w:id="55" w:author="Unknown">
        <w:r>
          <w:t>Call for Appointment</w:t>
        </w:r>
      </w:ins>
    </w:p>
    <w:p w:rsidR="00F07F57" w:rsidRDefault="00F07F57" w:rsidP="00F07F57">
      <w:pPr>
        <w:shd w:val="clear" w:color="auto" w:fill="FFFFFF"/>
        <w:rPr>
          <w:ins w:id="56" w:author="Unknown"/>
        </w:rPr>
      </w:pPr>
      <w:r>
        <w:rPr>
          <w:noProof/>
          <w:lang w:eastAsia="en-IN"/>
        </w:rPr>
        <w:drawing>
          <wp:inline distT="0" distB="0" distL="0" distR="0">
            <wp:extent cx="1003300" cy="1003300"/>
            <wp:effectExtent l="19050" t="0" r="6350" b="0"/>
            <wp:docPr id="97" name="doclink178492" descr="https://d1toqhe3jilt37.cloudfront.net/doctor_logos/178492dr-ravi-rathi-ind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492" descr="https://d1toqhe3jilt37.cloudfront.net/doctor_logos/178492dr-ravi-rathi-indore.PNG"/>
                    <pic:cNvPicPr>
                      <a:picLocks noChangeAspect="1" noChangeArrowheads="1"/>
                    </pic:cNvPicPr>
                  </pic:nvPicPr>
                  <pic:blipFill>
                    <a:blip r:embed="rId46"/>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57" w:author="Unknown"/>
          <w:rFonts w:ascii="Arial" w:hAnsi="Arial" w:cs="Arial"/>
          <w:b w:val="0"/>
          <w:bCs w:val="0"/>
          <w:color w:val="3A3C41"/>
          <w:spacing w:val="3"/>
          <w:sz w:val="32"/>
          <w:szCs w:val="32"/>
        </w:rPr>
      </w:pPr>
      <w:ins w:id="58"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"https://www.sehat.com/dr-ravi-rathi-gastroenterologist-indore" \o "Dr. Ravi Rathi"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Ravi </w:t>
        </w:r>
        <w:proofErr w:type="spellStart"/>
        <w:r>
          <w:rPr>
            <w:rStyle w:val="Hyperlink"/>
            <w:rFonts w:ascii="Arial" w:hAnsi="Arial" w:cs="Arial"/>
            <w:b w:val="0"/>
            <w:bCs w:val="0"/>
            <w:color w:val="3A3C41"/>
            <w:spacing w:val="3"/>
            <w:sz w:val="32"/>
            <w:szCs w:val="32"/>
            <w:u w:val="none"/>
          </w:rPr>
          <w:t>Rathi</w:t>
        </w:r>
        <w:proofErr w:type="spellEnd"/>
        <w:r>
          <w:rPr>
            <w:rFonts w:ascii="Arial" w:hAnsi="Arial" w:cs="Arial"/>
            <w:b w:val="0"/>
            <w:bCs w:val="0"/>
            <w:color w:val="3A3C41"/>
            <w:spacing w:val="3"/>
            <w:sz w:val="32"/>
            <w:szCs w:val="32"/>
          </w:rPr>
          <w:br/>
        </w:r>
        <w:r>
          <w:rPr>
            <w:rStyle w:val="dcommatag"/>
            <w:rFonts w:ascii="Arial" w:hAnsi="Arial" w:cs="Arial"/>
            <w:b w:val="0"/>
            <w:bCs w:val="0"/>
            <w:color w:val="3A3C41"/>
            <w:spacing w:val="3"/>
            <w:sz w:val="26"/>
            <w:szCs w:val="26"/>
          </w:rPr>
          <w:t>Gastroenterologist</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59" w:author="Unknown"/>
          <w:rFonts w:ascii="robotoregular" w:hAnsi="robotoregular"/>
          <w:color w:val="3A3C41"/>
          <w:spacing w:val="4"/>
        </w:rPr>
      </w:pPr>
      <w:ins w:id="60" w:author="Unknown">
        <w:r>
          <w:rPr>
            <w:rStyle w:val="edu1"/>
            <w:rFonts w:ascii="Arial" w:hAnsi="Arial" w:cs="Arial"/>
            <w:i/>
            <w:iCs/>
            <w:color w:val="888E96"/>
            <w:spacing w:val="6"/>
            <w:sz w:val="18"/>
            <w:szCs w:val="18"/>
          </w:rPr>
          <w:t>MBBS, MD (General Medicine), DM (Gastroenterology)</w:t>
        </w:r>
      </w:ins>
    </w:p>
    <w:p w:rsidR="00F07F57" w:rsidRDefault="00F07F57" w:rsidP="00F07F57">
      <w:pPr>
        <w:numPr>
          <w:ilvl w:val="0"/>
          <w:numId w:val="19"/>
        </w:numPr>
        <w:shd w:val="clear" w:color="auto" w:fill="FFFFFF"/>
        <w:spacing w:before="100" w:beforeAutospacing="1" w:after="50" w:line="240" w:lineRule="auto"/>
        <w:ind w:left="0"/>
        <w:rPr>
          <w:ins w:id="61" w:author="Unknown"/>
          <w:rFonts w:ascii="Arial" w:hAnsi="Arial" w:cs="Arial"/>
          <w:color w:val="3A3C41"/>
          <w:spacing w:val="4"/>
        </w:rPr>
      </w:pPr>
      <w:ins w:id="62" w:author="Unknown">
        <w:r>
          <w:rPr>
            <w:rFonts w:ascii="Arial" w:hAnsi="Arial" w:cs="Arial"/>
            <w:color w:val="3A3C41"/>
            <w:spacing w:val="4"/>
          </w:rPr>
          <w:t>Indore</w:t>
        </w:r>
      </w:ins>
    </w:p>
    <w:p w:rsidR="00F07F57" w:rsidRDefault="00F07F57" w:rsidP="00F07F57">
      <w:pPr>
        <w:numPr>
          <w:ilvl w:val="0"/>
          <w:numId w:val="19"/>
        </w:numPr>
        <w:shd w:val="clear" w:color="auto" w:fill="FFFFFF"/>
        <w:spacing w:before="100" w:beforeAutospacing="1" w:after="50" w:line="240" w:lineRule="auto"/>
        <w:ind w:left="0"/>
        <w:rPr>
          <w:ins w:id="63" w:author="Unknown"/>
          <w:rFonts w:ascii="Arial" w:hAnsi="Arial" w:cs="Arial"/>
          <w:color w:val="3A3C41"/>
          <w:spacing w:val="4"/>
        </w:rPr>
      </w:pPr>
      <w:ins w:id="64" w:author="Unknown">
        <w:r>
          <w:rPr>
            <w:rFonts w:ascii="Arial" w:hAnsi="Arial" w:cs="Arial"/>
            <w:color w:val="3A3C41"/>
            <w:spacing w:val="4"/>
          </w:rPr>
          <w:t>1 Hospital</w:t>
        </w:r>
      </w:ins>
    </w:p>
    <w:p w:rsidR="00F07F57" w:rsidRDefault="00F07F57" w:rsidP="00F07F57">
      <w:pPr>
        <w:numPr>
          <w:ilvl w:val="0"/>
          <w:numId w:val="19"/>
        </w:numPr>
        <w:shd w:val="clear" w:color="auto" w:fill="FFFFFF"/>
        <w:spacing w:before="100" w:beforeAutospacing="1" w:after="50" w:line="240" w:lineRule="auto"/>
        <w:ind w:left="0"/>
        <w:rPr>
          <w:ins w:id="65" w:author="Unknown"/>
          <w:rFonts w:ascii="Arial" w:hAnsi="Arial" w:cs="Arial"/>
          <w:color w:val="3A3C41"/>
          <w:spacing w:val="4"/>
        </w:rPr>
      </w:pPr>
      <w:ins w:id="66"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38" type="#_x0000_t75" alt="" style="width:24pt;height:24pt"/>
        </w:pict>
      </w:r>
      <w:ins w:id="67"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68" w:author="Unknown"/>
          <w:rFonts w:ascii="Arial" w:hAnsi="Arial" w:cs="Arial"/>
          <w:color w:val="3A3C41"/>
          <w:spacing w:val="4"/>
        </w:rPr>
      </w:pPr>
      <w:ins w:id="69" w:author="Unknown">
        <w:r>
          <w:rPr>
            <w:rFonts w:ascii="Arial" w:hAnsi="Arial" w:cs="Arial"/>
            <w:color w:val="3A3C41"/>
            <w:spacing w:val="4"/>
          </w:rPr>
          <w:t>Ask a Doctor</w:t>
        </w:r>
      </w:ins>
    </w:p>
    <w:p w:rsidR="00F07F57" w:rsidRDefault="00F07F57" w:rsidP="00F07F57">
      <w:pPr>
        <w:shd w:val="clear" w:color="auto" w:fill="FFFFFF"/>
        <w:rPr>
          <w:ins w:id="70" w:author="Unknown"/>
          <w:rFonts w:ascii="Times New Roman" w:hAnsi="Times New Roman" w:cs="Times New Roman"/>
        </w:rPr>
      </w:pPr>
      <w:ins w:id="71" w:author="Unknown">
        <w:r>
          <w:fldChar w:fldCharType="begin"/>
        </w:r>
        <w:r>
          <w:instrText xml:space="preserve"> HYPERLINK "https://www.sehat.com/dr-ravi-rathi-gastroenterologist-indore" \o "Dr. Ravi Rathi"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72" w:author="Unknown"/>
        </w:rPr>
      </w:pPr>
      <w:ins w:id="73" w:author="Unknown">
        <w:r>
          <w:t>Call for Appointment</w:t>
        </w:r>
      </w:ins>
    </w:p>
    <w:p w:rsidR="00F07F57" w:rsidRDefault="00F07F57" w:rsidP="00F07F57">
      <w:pPr>
        <w:shd w:val="clear" w:color="auto" w:fill="FFFFFF"/>
        <w:rPr>
          <w:ins w:id="74" w:author="Unknown"/>
        </w:rPr>
      </w:pPr>
      <w:r>
        <w:rPr>
          <w:noProof/>
          <w:lang w:eastAsia="en-IN"/>
        </w:rPr>
        <w:drawing>
          <wp:inline distT="0" distB="0" distL="0" distR="0">
            <wp:extent cx="1003300" cy="1003300"/>
            <wp:effectExtent l="19050" t="0" r="6350" b="0"/>
            <wp:docPr id="99" name="doclink178542" descr="https://d1toqhe3jilt37.cloudfront.net/doctor_logos/1445255636hay-jain-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542" descr="https://d1toqhe3jilt37.cloudfront.net/doctor_logos/1445255636hay-jain-indore.JPG"/>
                    <pic:cNvPicPr>
                      <a:picLocks noChangeAspect="1" noChangeArrowheads="1"/>
                    </pic:cNvPicPr>
                  </pic:nvPicPr>
                  <pic:blipFill>
                    <a:blip r:embed="rId47"/>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75" w:author="Unknown"/>
          <w:rFonts w:ascii="Arial" w:hAnsi="Arial" w:cs="Arial"/>
          <w:b w:val="0"/>
          <w:bCs w:val="0"/>
          <w:color w:val="3A3C41"/>
          <w:spacing w:val="3"/>
          <w:sz w:val="32"/>
          <w:szCs w:val="32"/>
        </w:rPr>
      </w:pPr>
      <w:ins w:id="76"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"https://www.sehat.com/dr-abhay-jain-psychiatrist-indore" \o "Dr. Abhay Jain"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w:t>
        </w:r>
        <w:proofErr w:type="spellStart"/>
        <w:r>
          <w:rPr>
            <w:rStyle w:val="Hyperlink"/>
            <w:rFonts w:ascii="Arial" w:hAnsi="Arial" w:cs="Arial"/>
            <w:b w:val="0"/>
            <w:bCs w:val="0"/>
            <w:color w:val="3A3C41"/>
            <w:spacing w:val="3"/>
            <w:sz w:val="32"/>
            <w:szCs w:val="32"/>
            <w:u w:val="none"/>
          </w:rPr>
          <w:t>Abhay</w:t>
        </w:r>
        <w:proofErr w:type="spellEnd"/>
        <w:r>
          <w:rPr>
            <w:rStyle w:val="Hyperlink"/>
            <w:rFonts w:ascii="Arial" w:hAnsi="Arial" w:cs="Arial"/>
            <w:b w:val="0"/>
            <w:bCs w:val="0"/>
            <w:color w:val="3A3C41"/>
            <w:spacing w:val="3"/>
            <w:sz w:val="32"/>
            <w:szCs w:val="32"/>
            <w:u w:val="none"/>
          </w:rPr>
          <w:t xml:space="preserve"> Jain</w:t>
        </w:r>
        <w:r>
          <w:rPr>
            <w:rFonts w:ascii="Arial" w:hAnsi="Arial" w:cs="Arial"/>
            <w:b w:val="0"/>
            <w:bCs w:val="0"/>
            <w:color w:val="3A3C41"/>
            <w:spacing w:val="3"/>
            <w:sz w:val="32"/>
            <w:szCs w:val="32"/>
          </w:rPr>
          <w:br/>
        </w:r>
        <w:r>
          <w:rPr>
            <w:rStyle w:val="dcommatag"/>
            <w:rFonts w:ascii="Arial" w:hAnsi="Arial" w:cs="Arial"/>
            <w:b w:val="0"/>
            <w:bCs w:val="0"/>
            <w:color w:val="3A3C41"/>
            <w:spacing w:val="3"/>
            <w:sz w:val="26"/>
            <w:szCs w:val="26"/>
          </w:rPr>
          <w:t>Psychiatrist</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77" w:author="Unknown"/>
          <w:rFonts w:ascii="robotoregular" w:hAnsi="robotoregular"/>
          <w:color w:val="3A3C41"/>
          <w:spacing w:val="4"/>
        </w:rPr>
      </w:pPr>
      <w:ins w:id="78" w:author="Unknown">
        <w:r>
          <w:rPr>
            <w:rStyle w:val="edu1"/>
            <w:rFonts w:ascii="Arial" w:hAnsi="Arial" w:cs="Arial"/>
            <w:i/>
            <w:iCs/>
            <w:color w:val="888E96"/>
            <w:spacing w:val="6"/>
            <w:sz w:val="18"/>
            <w:szCs w:val="18"/>
          </w:rPr>
          <w:t>MBBS, MD (Psychiatry)</w:t>
        </w:r>
      </w:ins>
    </w:p>
    <w:p w:rsidR="00F07F57" w:rsidRDefault="00F07F57" w:rsidP="00F07F57">
      <w:pPr>
        <w:numPr>
          <w:ilvl w:val="0"/>
          <w:numId w:val="20"/>
        </w:numPr>
        <w:shd w:val="clear" w:color="auto" w:fill="FFFFFF"/>
        <w:spacing w:before="100" w:beforeAutospacing="1" w:after="50" w:line="240" w:lineRule="auto"/>
        <w:ind w:left="0"/>
        <w:rPr>
          <w:ins w:id="79" w:author="Unknown"/>
          <w:rFonts w:ascii="Arial" w:hAnsi="Arial" w:cs="Arial"/>
          <w:color w:val="3A3C41"/>
          <w:spacing w:val="4"/>
        </w:rPr>
      </w:pPr>
      <w:ins w:id="80" w:author="Unknown">
        <w:r>
          <w:rPr>
            <w:rFonts w:ascii="Arial" w:hAnsi="Arial" w:cs="Arial"/>
            <w:color w:val="3A3C41"/>
            <w:spacing w:val="4"/>
          </w:rPr>
          <w:t>Indore</w:t>
        </w:r>
      </w:ins>
    </w:p>
    <w:p w:rsidR="00F07F57" w:rsidRDefault="00F07F57" w:rsidP="00F07F57">
      <w:pPr>
        <w:numPr>
          <w:ilvl w:val="0"/>
          <w:numId w:val="20"/>
        </w:numPr>
        <w:shd w:val="clear" w:color="auto" w:fill="FFFFFF"/>
        <w:spacing w:before="100" w:beforeAutospacing="1" w:after="50" w:line="240" w:lineRule="auto"/>
        <w:ind w:left="0"/>
        <w:rPr>
          <w:ins w:id="81" w:author="Unknown"/>
          <w:rFonts w:ascii="Arial" w:hAnsi="Arial" w:cs="Arial"/>
          <w:color w:val="3A3C41"/>
          <w:spacing w:val="4"/>
        </w:rPr>
      </w:pPr>
      <w:ins w:id="82" w:author="Unknown">
        <w:r>
          <w:rPr>
            <w:rFonts w:ascii="Arial" w:hAnsi="Arial" w:cs="Arial"/>
            <w:color w:val="3A3C41"/>
            <w:spacing w:val="4"/>
          </w:rPr>
          <w:lastRenderedPageBreak/>
          <w:t>3 Hospitals</w:t>
        </w:r>
      </w:ins>
    </w:p>
    <w:p w:rsidR="00F07F57" w:rsidRDefault="00F07F57" w:rsidP="00F07F57">
      <w:pPr>
        <w:numPr>
          <w:ilvl w:val="0"/>
          <w:numId w:val="20"/>
        </w:numPr>
        <w:shd w:val="clear" w:color="auto" w:fill="FFFFFF"/>
        <w:spacing w:before="100" w:beforeAutospacing="1" w:after="50" w:line="240" w:lineRule="auto"/>
        <w:ind w:left="0"/>
        <w:rPr>
          <w:ins w:id="83" w:author="Unknown"/>
          <w:rFonts w:ascii="Arial" w:hAnsi="Arial" w:cs="Arial"/>
          <w:color w:val="3A3C41"/>
          <w:spacing w:val="4"/>
        </w:rPr>
      </w:pPr>
      <w:ins w:id="84"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39" type="#_x0000_t75" alt="" style="width:24pt;height:24pt"/>
        </w:pict>
      </w:r>
      <w:ins w:id="85"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86" w:author="Unknown"/>
          <w:rFonts w:ascii="Arial" w:hAnsi="Arial" w:cs="Arial"/>
          <w:color w:val="3A3C41"/>
          <w:spacing w:val="4"/>
        </w:rPr>
      </w:pPr>
      <w:ins w:id="87" w:author="Unknown">
        <w:r>
          <w:rPr>
            <w:rFonts w:ascii="Arial" w:hAnsi="Arial" w:cs="Arial"/>
            <w:color w:val="3A3C41"/>
            <w:spacing w:val="4"/>
          </w:rPr>
          <w:t>Ask a Doctor</w:t>
        </w:r>
      </w:ins>
    </w:p>
    <w:p w:rsidR="00F07F57" w:rsidRDefault="00F07F57" w:rsidP="00F07F57">
      <w:pPr>
        <w:shd w:val="clear" w:color="auto" w:fill="FFFFFF"/>
        <w:rPr>
          <w:ins w:id="88" w:author="Unknown"/>
          <w:rFonts w:ascii="Times New Roman" w:hAnsi="Times New Roman" w:cs="Times New Roman"/>
        </w:rPr>
      </w:pPr>
      <w:ins w:id="89" w:author="Unknown">
        <w:r>
          <w:fldChar w:fldCharType="begin"/>
        </w:r>
        <w:r>
          <w:instrText xml:space="preserve"> HYPERLINK "https://www.sehat.com/dr-abhay-jain-psychiatrist-indore" \o "Dr. Abhay Jain"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90" w:author="Unknown"/>
        </w:rPr>
      </w:pPr>
      <w:ins w:id="91" w:author="Unknown">
        <w:r>
          <w:t>Call for Appointment</w:t>
        </w:r>
      </w:ins>
    </w:p>
    <w:p w:rsidR="00F07F57" w:rsidRDefault="00F07F57" w:rsidP="00F07F57">
      <w:pPr>
        <w:shd w:val="clear" w:color="auto" w:fill="FFFFFF"/>
        <w:rPr>
          <w:ins w:id="92" w:author="Unknown"/>
        </w:rPr>
      </w:pPr>
      <w:r>
        <w:rPr>
          <w:noProof/>
          <w:lang w:eastAsia="en-IN"/>
        </w:rPr>
        <w:drawing>
          <wp:inline distT="0" distB="0" distL="0" distR="0">
            <wp:extent cx="1003300" cy="1003300"/>
            <wp:effectExtent l="19050" t="0" r="6350" b="0"/>
            <wp:docPr id="101" name="doclink178518" descr="https://d1toqhe3jilt37.cloudfront.net/doctor_logos/1415357524vek-jha-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518" descr="https://d1toqhe3jilt37.cloudfront.net/doctor_logos/1415357524vek-jha-indore.JPG"/>
                    <pic:cNvPicPr>
                      <a:picLocks noChangeAspect="1" noChangeArrowheads="1"/>
                    </pic:cNvPicPr>
                  </pic:nvPicPr>
                  <pic:blipFill>
                    <a:blip r:embed="rId48"/>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93" w:author="Unknown"/>
          <w:rFonts w:ascii="Arial" w:hAnsi="Arial" w:cs="Arial"/>
          <w:b w:val="0"/>
          <w:bCs w:val="0"/>
          <w:color w:val="3A3C41"/>
          <w:spacing w:val="3"/>
          <w:sz w:val="32"/>
          <w:szCs w:val="32"/>
        </w:rPr>
      </w:pPr>
      <w:ins w:id="94"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"https://www.sehat.com/dr-vivek-jha-urologist-indore" \o "Dr. Vivek Jha"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w:t>
        </w:r>
        <w:proofErr w:type="spellStart"/>
        <w:r>
          <w:rPr>
            <w:rStyle w:val="Hyperlink"/>
            <w:rFonts w:ascii="Arial" w:hAnsi="Arial" w:cs="Arial"/>
            <w:b w:val="0"/>
            <w:bCs w:val="0"/>
            <w:color w:val="3A3C41"/>
            <w:spacing w:val="3"/>
            <w:sz w:val="32"/>
            <w:szCs w:val="32"/>
            <w:u w:val="none"/>
          </w:rPr>
          <w:t>Vivek</w:t>
        </w:r>
        <w:proofErr w:type="spellEnd"/>
        <w:r>
          <w:rPr>
            <w:rStyle w:val="Hyperlink"/>
            <w:rFonts w:ascii="Arial" w:hAnsi="Arial" w:cs="Arial"/>
            <w:b w:val="0"/>
            <w:bCs w:val="0"/>
            <w:color w:val="3A3C41"/>
            <w:spacing w:val="3"/>
            <w:sz w:val="32"/>
            <w:szCs w:val="32"/>
            <w:u w:val="none"/>
          </w:rPr>
          <w:t xml:space="preserve"> </w:t>
        </w:r>
        <w:proofErr w:type="spellStart"/>
        <w:r>
          <w:rPr>
            <w:rStyle w:val="Hyperlink"/>
            <w:rFonts w:ascii="Arial" w:hAnsi="Arial" w:cs="Arial"/>
            <w:b w:val="0"/>
            <w:bCs w:val="0"/>
            <w:color w:val="3A3C41"/>
            <w:spacing w:val="3"/>
            <w:sz w:val="32"/>
            <w:szCs w:val="32"/>
            <w:u w:val="none"/>
          </w:rPr>
          <w:t>Jha</w:t>
        </w:r>
        <w:proofErr w:type="spellEnd"/>
        <w:r>
          <w:rPr>
            <w:rFonts w:ascii="Arial" w:hAnsi="Arial" w:cs="Arial"/>
            <w:b w:val="0"/>
            <w:bCs w:val="0"/>
            <w:color w:val="3A3C41"/>
            <w:spacing w:val="3"/>
            <w:sz w:val="32"/>
            <w:szCs w:val="32"/>
          </w:rPr>
          <w:br/>
        </w:r>
        <w:r>
          <w:rPr>
            <w:rStyle w:val="dcommatag"/>
            <w:rFonts w:ascii="Arial" w:hAnsi="Arial" w:cs="Arial"/>
            <w:b w:val="0"/>
            <w:bCs w:val="0"/>
            <w:color w:val="3A3C41"/>
            <w:spacing w:val="3"/>
            <w:sz w:val="26"/>
            <w:szCs w:val="26"/>
          </w:rPr>
          <w:t>Urologist</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95" w:author="Unknown"/>
          <w:rFonts w:ascii="robotoregular" w:hAnsi="robotoregular"/>
          <w:color w:val="3A3C41"/>
          <w:spacing w:val="4"/>
        </w:rPr>
      </w:pPr>
      <w:ins w:id="96" w:author="Unknown">
        <w:r>
          <w:rPr>
            <w:rStyle w:val="edu1"/>
            <w:rFonts w:ascii="Arial" w:hAnsi="Arial" w:cs="Arial"/>
            <w:i/>
            <w:iCs/>
            <w:color w:val="888E96"/>
            <w:spacing w:val="6"/>
            <w:sz w:val="18"/>
            <w:szCs w:val="18"/>
          </w:rPr>
          <w:t>MBBS, MS, DNB</w:t>
        </w:r>
      </w:ins>
    </w:p>
    <w:p w:rsidR="00F07F57" w:rsidRDefault="00F07F57" w:rsidP="00F07F57">
      <w:pPr>
        <w:numPr>
          <w:ilvl w:val="0"/>
          <w:numId w:val="21"/>
        </w:numPr>
        <w:shd w:val="clear" w:color="auto" w:fill="FFFFFF"/>
        <w:spacing w:before="100" w:beforeAutospacing="1" w:after="50" w:line="240" w:lineRule="auto"/>
        <w:ind w:left="0"/>
        <w:rPr>
          <w:ins w:id="97" w:author="Unknown"/>
          <w:rFonts w:ascii="Arial" w:hAnsi="Arial" w:cs="Arial"/>
          <w:color w:val="3A3C41"/>
          <w:spacing w:val="4"/>
        </w:rPr>
      </w:pPr>
      <w:ins w:id="98" w:author="Unknown">
        <w:r>
          <w:rPr>
            <w:rFonts w:ascii="Arial" w:hAnsi="Arial" w:cs="Arial"/>
            <w:color w:val="3A3C41"/>
            <w:spacing w:val="4"/>
          </w:rPr>
          <w:t>Indore</w:t>
        </w:r>
      </w:ins>
    </w:p>
    <w:p w:rsidR="00F07F57" w:rsidRDefault="00F07F57" w:rsidP="00F07F57">
      <w:pPr>
        <w:numPr>
          <w:ilvl w:val="0"/>
          <w:numId w:val="21"/>
        </w:numPr>
        <w:shd w:val="clear" w:color="auto" w:fill="FFFFFF"/>
        <w:spacing w:before="100" w:beforeAutospacing="1" w:after="50" w:line="240" w:lineRule="auto"/>
        <w:ind w:left="0"/>
        <w:rPr>
          <w:ins w:id="99" w:author="Unknown"/>
          <w:rFonts w:ascii="Arial" w:hAnsi="Arial" w:cs="Arial"/>
          <w:color w:val="3A3C41"/>
          <w:spacing w:val="4"/>
        </w:rPr>
      </w:pPr>
      <w:ins w:id="100" w:author="Unknown">
        <w:r>
          <w:rPr>
            <w:rFonts w:ascii="Arial" w:hAnsi="Arial" w:cs="Arial"/>
            <w:color w:val="3A3C41"/>
            <w:spacing w:val="4"/>
          </w:rPr>
          <w:t>1 Hospital</w:t>
        </w:r>
      </w:ins>
    </w:p>
    <w:p w:rsidR="00F07F57" w:rsidRDefault="00F07F57" w:rsidP="00F07F57">
      <w:pPr>
        <w:numPr>
          <w:ilvl w:val="0"/>
          <w:numId w:val="21"/>
        </w:numPr>
        <w:shd w:val="clear" w:color="auto" w:fill="FFFFFF"/>
        <w:spacing w:before="100" w:beforeAutospacing="1" w:after="50" w:line="240" w:lineRule="auto"/>
        <w:ind w:left="0"/>
        <w:rPr>
          <w:ins w:id="101" w:author="Unknown"/>
          <w:rFonts w:ascii="Arial" w:hAnsi="Arial" w:cs="Arial"/>
          <w:color w:val="3A3C41"/>
          <w:spacing w:val="4"/>
        </w:rPr>
      </w:pPr>
      <w:ins w:id="102"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40" type="#_x0000_t75" alt="" style="width:24pt;height:24pt"/>
        </w:pict>
      </w:r>
      <w:ins w:id="103"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104" w:author="Unknown"/>
          <w:rFonts w:ascii="Arial" w:hAnsi="Arial" w:cs="Arial"/>
          <w:color w:val="3A3C41"/>
          <w:spacing w:val="4"/>
        </w:rPr>
      </w:pPr>
      <w:ins w:id="105" w:author="Unknown">
        <w:r>
          <w:rPr>
            <w:rFonts w:ascii="Arial" w:hAnsi="Arial" w:cs="Arial"/>
            <w:color w:val="3A3C41"/>
            <w:spacing w:val="4"/>
          </w:rPr>
          <w:t>Ask a Doctor</w:t>
        </w:r>
      </w:ins>
    </w:p>
    <w:p w:rsidR="00F07F57" w:rsidRDefault="00F07F57" w:rsidP="00F07F57">
      <w:pPr>
        <w:shd w:val="clear" w:color="auto" w:fill="FFFFFF"/>
        <w:rPr>
          <w:ins w:id="106" w:author="Unknown"/>
          <w:rFonts w:ascii="Times New Roman" w:hAnsi="Times New Roman" w:cs="Times New Roman"/>
        </w:rPr>
      </w:pPr>
      <w:ins w:id="107" w:author="Unknown">
        <w:r>
          <w:fldChar w:fldCharType="begin"/>
        </w:r>
        <w:r>
          <w:instrText xml:space="preserve"> HYPERLINK "https://www.sehat.com/dr-vivek-jha-urologist-indore" \o "Dr. Vivek Jha"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108" w:author="Unknown"/>
        </w:rPr>
      </w:pPr>
      <w:ins w:id="109" w:author="Unknown">
        <w:r>
          <w:t>Call for Appointment</w:t>
        </w:r>
      </w:ins>
    </w:p>
    <w:p w:rsidR="00F07F57" w:rsidRDefault="00F07F57" w:rsidP="00F07F57">
      <w:pPr>
        <w:shd w:val="clear" w:color="auto" w:fill="FFFFFF"/>
        <w:rPr>
          <w:ins w:id="110" w:author="Unknown"/>
        </w:rPr>
      </w:pPr>
      <w:r>
        <w:rPr>
          <w:noProof/>
          <w:lang w:eastAsia="en-IN"/>
        </w:rPr>
        <w:drawing>
          <wp:inline distT="0" distB="0" distL="0" distR="0">
            <wp:extent cx="1003300" cy="1003300"/>
            <wp:effectExtent l="19050" t="0" r="6350" b="0"/>
            <wp:docPr id="103" name="doclink178453" descr="https://d1toqhe3jilt37.cloudfront.net/doctor_logos/1445421636il-gwaliorkar-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453" descr="https://d1toqhe3jilt37.cloudfront.net/doctor_logos/1445421636il-gwaliorkar-indore.JPG"/>
                    <pic:cNvPicPr>
                      <a:picLocks noChangeAspect="1" noChangeArrowheads="1"/>
                    </pic:cNvPicPr>
                  </pic:nvPicPr>
                  <pic:blipFill>
                    <a:blip r:embed="rId49"/>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111" w:author="Unknown"/>
          <w:rFonts w:ascii="Arial" w:hAnsi="Arial" w:cs="Arial"/>
          <w:b w:val="0"/>
          <w:bCs w:val="0"/>
          <w:color w:val="3A3C41"/>
          <w:spacing w:val="3"/>
          <w:sz w:val="32"/>
          <w:szCs w:val="32"/>
        </w:rPr>
      </w:pPr>
      <w:ins w:id="112"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"https://www.sehat.com/dr-anil-gwaliorkar-ent-doctor-indore" \o "Dr. Anil Gwaliorkar"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Anil </w:t>
        </w:r>
        <w:proofErr w:type="spellStart"/>
        <w:r>
          <w:rPr>
            <w:rStyle w:val="Hyperlink"/>
            <w:rFonts w:ascii="Arial" w:hAnsi="Arial" w:cs="Arial"/>
            <w:b w:val="0"/>
            <w:bCs w:val="0"/>
            <w:color w:val="3A3C41"/>
            <w:spacing w:val="3"/>
            <w:sz w:val="32"/>
            <w:szCs w:val="32"/>
            <w:u w:val="none"/>
          </w:rPr>
          <w:t>Gwaliorkar</w:t>
        </w:r>
        <w:proofErr w:type="spellEnd"/>
        <w:r>
          <w:rPr>
            <w:rFonts w:ascii="Arial" w:hAnsi="Arial" w:cs="Arial"/>
            <w:b w:val="0"/>
            <w:bCs w:val="0"/>
            <w:color w:val="3A3C41"/>
            <w:spacing w:val="3"/>
            <w:sz w:val="32"/>
            <w:szCs w:val="32"/>
          </w:rPr>
          <w:br/>
        </w:r>
        <w:r>
          <w:rPr>
            <w:rStyle w:val="dcommatag"/>
            <w:rFonts w:ascii="Arial" w:hAnsi="Arial" w:cs="Arial"/>
            <w:b w:val="0"/>
            <w:bCs w:val="0"/>
            <w:color w:val="3A3C41"/>
            <w:spacing w:val="3"/>
            <w:sz w:val="26"/>
            <w:szCs w:val="26"/>
          </w:rPr>
          <w:t>ENT Surgeon</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113" w:author="Unknown"/>
          <w:rFonts w:ascii="robotoregular" w:hAnsi="robotoregular"/>
          <w:color w:val="3A3C41"/>
          <w:spacing w:val="4"/>
        </w:rPr>
      </w:pPr>
      <w:ins w:id="114" w:author="Unknown">
        <w:r>
          <w:rPr>
            <w:rStyle w:val="edu1"/>
            <w:rFonts w:ascii="Arial" w:hAnsi="Arial" w:cs="Arial"/>
            <w:i/>
            <w:iCs/>
            <w:color w:val="888E96"/>
            <w:spacing w:val="6"/>
            <w:sz w:val="18"/>
            <w:szCs w:val="18"/>
          </w:rPr>
          <w:t>MBBS, MS</w:t>
        </w:r>
      </w:ins>
    </w:p>
    <w:p w:rsidR="00F07F57" w:rsidRDefault="00F07F57" w:rsidP="00F07F57">
      <w:pPr>
        <w:numPr>
          <w:ilvl w:val="0"/>
          <w:numId w:val="22"/>
        </w:numPr>
        <w:shd w:val="clear" w:color="auto" w:fill="FFFFFF"/>
        <w:spacing w:before="100" w:beforeAutospacing="1" w:after="50" w:line="240" w:lineRule="auto"/>
        <w:ind w:left="0"/>
        <w:rPr>
          <w:ins w:id="115" w:author="Unknown"/>
          <w:rFonts w:ascii="Arial" w:hAnsi="Arial" w:cs="Arial"/>
          <w:color w:val="3A3C41"/>
          <w:spacing w:val="4"/>
        </w:rPr>
      </w:pPr>
      <w:ins w:id="116" w:author="Unknown">
        <w:r>
          <w:rPr>
            <w:rFonts w:ascii="Arial" w:hAnsi="Arial" w:cs="Arial"/>
            <w:color w:val="3A3C41"/>
            <w:spacing w:val="4"/>
          </w:rPr>
          <w:t>Indore</w:t>
        </w:r>
      </w:ins>
    </w:p>
    <w:p w:rsidR="00F07F57" w:rsidRDefault="00F07F57" w:rsidP="00F07F57">
      <w:pPr>
        <w:numPr>
          <w:ilvl w:val="0"/>
          <w:numId w:val="22"/>
        </w:numPr>
        <w:shd w:val="clear" w:color="auto" w:fill="FFFFFF"/>
        <w:spacing w:before="100" w:beforeAutospacing="1" w:after="50" w:line="240" w:lineRule="auto"/>
        <w:ind w:left="0"/>
        <w:rPr>
          <w:ins w:id="117" w:author="Unknown"/>
          <w:rFonts w:ascii="Arial" w:hAnsi="Arial" w:cs="Arial"/>
          <w:color w:val="3A3C41"/>
          <w:spacing w:val="4"/>
        </w:rPr>
      </w:pPr>
      <w:ins w:id="118" w:author="Unknown">
        <w:r>
          <w:rPr>
            <w:rFonts w:ascii="Arial" w:hAnsi="Arial" w:cs="Arial"/>
            <w:color w:val="3A3C41"/>
            <w:spacing w:val="4"/>
          </w:rPr>
          <w:t>1 Hospital</w:t>
        </w:r>
      </w:ins>
    </w:p>
    <w:p w:rsidR="00F07F57" w:rsidRDefault="00F07F57" w:rsidP="00F07F57">
      <w:pPr>
        <w:numPr>
          <w:ilvl w:val="0"/>
          <w:numId w:val="22"/>
        </w:numPr>
        <w:shd w:val="clear" w:color="auto" w:fill="FFFFFF"/>
        <w:spacing w:before="100" w:beforeAutospacing="1" w:after="50" w:line="240" w:lineRule="auto"/>
        <w:ind w:left="0"/>
        <w:rPr>
          <w:ins w:id="119" w:author="Unknown"/>
          <w:rFonts w:ascii="Arial" w:hAnsi="Arial" w:cs="Arial"/>
          <w:color w:val="3A3C41"/>
          <w:spacing w:val="4"/>
        </w:rPr>
      </w:pPr>
      <w:ins w:id="120"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41" type="#_x0000_t75" alt="" style="width:24pt;height:24pt"/>
        </w:pict>
      </w:r>
      <w:ins w:id="121"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122" w:author="Unknown"/>
          <w:rFonts w:ascii="Arial" w:hAnsi="Arial" w:cs="Arial"/>
          <w:color w:val="3A3C41"/>
          <w:spacing w:val="4"/>
        </w:rPr>
      </w:pPr>
      <w:ins w:id="123" w:author="Unknown">
        <w:r>
          <w:rPr>
            <w:rFonts w:ascii="Arial" w:hAnsi="Arial" w:cs="Arial"/>
            <w:color w:val="3A3C41"/>
            <w:spacing w:val="4"/>
          </w:rPr>
          <w:t>Ask a Doctor</w:t>
        </w:r>
      </w:ins>
    </w:p>
    <w:p w:rsidR="00F07F57" w:rsidRDefault="00F07F57" w:rsidP="00F07F57">
      <w:pPr>
        <w:shd w:val="clear" w:color="auto" w:fill="FFFFFF"/>
        <w:rPr>
          <w:ins w:id="124" w:author="Unknown"/>
          <w:rFonts w:ascii="Times New Roman" w:hAnsi="Times New Roman" w:cs="Times New Roman"/>
        </w:rPr>
      </w:pPr>
      <w:ins w:id="125" w:author="Unknown">
        <w:r>
          <w:fldChar w:fldCharType="begin"/>
        </w:r>
        <w:r>
          <w:instrText xml:space="preserve"> HYPERLINK "https://www.sehat.com/dr-anil-gwaliorkar-ent-doctor-indore" \o "Dr. Anil Gwaliorkar"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126" w:author="Unknown"/>
        </w:rPr>
      </w:pPr>
      <w:ins w:id="127" w:author="Unknown">
        <w:r>
          <w:t>Call for Appointment</w:t>
        </w:r>
      </w:ins>
    </w:p>
    <w:p w:rsidR="00F07F57" w:rsidRDefault="00F07F57" w:rsidP="00F07F57">
      <w:pPr>
        <w:shd w:val="clear" w:color="auto" w:fill="FFFFFF"/>
        <w:rPr>
          <w:ins w:id="128" w:author="Unknown"/>
        </w:rPr>
      </w:pPr>
      <w:r>
        <w:rPr>
          <w:noProof/>
          <w:lang w:eastAsia="en-IN"/>
        </w:rPr>
        <w:lastRenderedPageBreak/>
        <w:drawing>
          <wp:inline distT="0" distB="0" distL="0" distR="0">
            <wp:extent cx="1003300" cy="1003300"/>
            <wp:effectExtent l="19050" t="0" r="6350" b="0"/>
            <wp:docPr id="105" name="doclink178501" descr="https://d1toqhe3jilt37.cloudfront.net/doctor_logos/1475816381hutosh-soni_178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501" descr="https://d1toqhe3jilt37.cloudfront.net/doctor_logos/1475816381hutosh-soni_178501.jpg"/>
                    <pic:cNvPicPr>
                      <a:picLocks noChangeAspect="1" noChangeArrowheads="1"/>
                    </pic:cNvPicPr>
                  </pic:nvPicPr>
                  <pic:blipFill>
                    <a:blip r:embed="rId50"/>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129" w:author="Unknown"/>
          <w:rFonts w:ascii="Arial" w:hAnsi="Arial" w:cs="Arial"/>
          <w:b w:val="0"/>
          <w:bCs w:val="0"/>
          <w:color w:val="3A3C41"/>
          <w:spacing w:val="3"/>
          <w:sz w:val="32"/>
          <w:szCs w:val="32"/>
        </w:rPr>
      </w:pPr>
      <w:ins w:id="130"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"https://www.sehat.com/dr-ashutosh-soni-general-laparoscopic-surgery-doctor-indore" \o "Dr. Ashutosh Soni"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w:t>
        </w:r>
        <w:proofErr w:type="spellStart"/>
        <w:r>
          <w:rPr>
            <w:rStyle w:val="Hyperlink"/>
            <w:rFonts w:ascii="Arial" w:hAnsi="Arial" w:cs="Arial"/>
            <w:b w:val="0"/>
            <w:bCs w:val="0"/>
            <w:color w:val="3A3C41"/>
            <w:spacing w:val="3"/>
            <w:sz w:val="32"/>
            <w:szCs w:val="32"/>
            <w:u w:val="none"/>
          </w:rPr>
          <w:t>Ashutosh</w:t>
        </w:r>
        <w:proofErr w:type="spellEnd"/>
        <w:r>
          <w:rPr>
            <w:rStyle w:val="Hyperlink"/>
            <w:rFonts w:ascii="Arial" w:hAnsi="Arial" w:cs="Arial"/>
            <w:b w:val="0"/>
            <w:bCs w:val="0"/>
            <w:color w:val="3A3C41"/>
            <w:spacing w:val="3"/>
            <w:sz w:val="32"/>
            <w:szCs w:val="32"/>
            <w:u w:val="none"/>
          </w:rPr>
          <w:t xml:space="preserve"> </w:t>
        </w:r>
        <w:proofErr w:type="spellStart"/>
        <w:r>
          <w:rPr>
            <w:rStyle w:val="Hyperlink"/>
            <w:rFonts w:ascii="Arial" w:hAnsi="Arial" w:cs="Arial"/>
            <w:b w:val="0"/>
            <w:bCs w:val="0"/>
            <w:color w:val="3A3C41"/>
            <w:spacing w:val="3"/>
            <w:sz w:val="32"/>
            <w:szCs w:val="32"/>
            <w:u w:val="none"/>
          </w:rPr>
          <w:t>Soni</w:t>
        </w:r>
        <w:proofErr w:type="spellEnd"/>
        <w:r>
          <w:rPr>
            <w:rFonts w:ascii="Arial" w:hAnsi="Arial" w:cs="Arial"/>
            <w:b w:val="0"/>
            <w:bCs w:val="0"/>
            <w:color w:val="3A3C41"/>
            <w:spacing w:val="3"/>
            <w:sz w:val="32"/>
            <w:szCs w:val="32"/>
          </w:rPr>
          <w:br/>
        </w:r>
        <w:r>
          <w:rPr>
            <w:rStyle w:val="dcommatag"/>
            <w:rFonts w:ascii="Arial" w:hAnsi="Arial" w:cs="Arial"/>
            <w:b w:val="0"/>
            <w:bCs w:val="0"/>
            <w:color w:val="3A3C41"/>
            <w:spacing w:val="3"/>
            <w:sz w:val="26"/>
            <w:szCs w:val="26"/>
          </w:rPr>
          <w:t>General &amp; Laparoscopic Surgeon</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131" w:author="Unknown"/>
          <w:rFonts w:ascii="robotoregular" w:hAnsi="robotoregular"/>
          <w:color w:val="3A3C41"/>
          <w:spacing w:val="4"/>
        </w:rPr>
      </w:pPr>
      <w:ins w:id="132" w:author="Unknown">
        <w:r>
          <w:rPr>
            <w:rStyle w:val="edu1"/>
            <w:rFonts w:ascii="Arial" w:hAnsi="Arial" w:cs="Arial"/>
            <w:i/>
            <w:iCs/>
            <w:color w:val="888E96"/>
            <w:spacing w:val="6"/>
            <w:sz w:val="18"/>
            <w:szCs w:val="18"/>
          </w:rPr>
          <w:t>MBBS, MS, FIAGES, FMAS</w:t>
        </w:r>
      </w:ins>
    </w:p>
    <w:p w:rsidR="00F07F57" w:rsidRDefault="00F07F57" w:rsidP="00F07F57">
      <w:pPr>
        <w:numPr>
          <w:ilvl w:val="0"/>
          <w:numId w:val="23"/>
        </w:numPr>
        <w:shd w:val="clear" w:color="auto" w:fill="FFFFFF"/>
        <w:spacing w:before="100" w:beforeAutospacing="1" w:after="50" w:line="240" w:lineRule="auto"/>
        <w:ind w:left="0"/>
        <w:rPr>
          <w:ins w:id="133" w:author="Unknown"/>
          <w:rFonts w:ascii="Arial" w:hAnsi="Arial" w:cs="Arial"/>
          <w:color w:val="3A3C41"/>
          <w:spacing w:val="4"/>
        </w:rPr>
      </w:pPr>
      <w:ins w:id="134" w:author="Unknown">
        <w:r>
          <w:rPr>
            <w:rFonts w:ascii="Arial" w:hAnsi="Arial" w:cs="Arial"/>
            <w:color w:val="3A3C41"/>
            <w:spacing w:val="4"/>
          </w:rPr>
          <w:t>Indore</w:t>
        </w:r>
      </w:ins>
    </w:p>
    <w:p w:rsidR="00F07F57" w:rsidRDefault="00F07F57" w:rsidP="00F07F57">
      <w:pPr>
        <w:numPr>
          <w:ilvl w:val="0"/>
          <w:numId w:val="23"/>
        </w:numPr>
        <w:shd w:val="clear" w:color="auto" w:fill="FFFFFF"/>
        <w:spacing w:before="100" w:beforeAutospacing="1" w:after="50" w:line="240" w:lineRule="auto"/>
        <w:ind w:left="0"/>
        <w:rPr>
          <w:ins w:id="135" w:author="Unknown"/>
          <w:rFonts w:ascii="Arial" w:hAnsi="Arial" w:cs="Arial"/>
          <w:color w:val="3A3C41"/>
          <w:spacing w:val="4"/>
        </w:rPr>
      </w:pPr>
      <w:ins w:id="136" w:author="Unknown">
        <w:r>
          <w:rPr>
            <w:rFonts w:ascii="Arial" w:hAnsi="Arial" w:cs="Arial"/>
            <w:color w:val="3A3C41"/>
            <w:spacing w:val="4"/>
          </w:rPr>
          <w:t>28 Years Experience</w:t>
        </w:r>
      </w:ins>
    </w:p>
    <w:p w:rsidR="00F07F57" w:rsidRDefault="00F07F57" w:rsidP="00F07F57">
      <w:pPr>
        <w:numPr>
          <w:ilvl w:val="0"/>
          <w:numId w:val="23"/>
        </w:numPr>
        <w:shd w:val="clear" w:color="auto" w:fill="FFFFFF"/>
        <w:spacing w:before="100" w:beforeAutospacing="1" w:after="50" w:line="240" w:lineRule="auto"/>
        <w:ind w:left="0"/>
        <w:rPr>
          <w:ins w:id="137" w:author="Unknown"/>
          <w:rFonts w:ascii="Arial" w:hAnsi="Arial" w:cs="Arial"/>
          <w:color w:val="3A3C41"/>
          <w:spacing w:val="4"/>
        </w:rPr>
      </w:pPr>
      <w:ins w:id="138" w:author="Unknown">
        <w:r>
          <w:rPr>
            <w:rFonts w:ascii="Arial" w:hAnsi="Arial" w:cs="Arial"/>
            <w:color w:val="3A3C41"/>
            <w:spacing w:val="4"/>
          </w:rPr>
          <w:t>1 Hospital</w:t>
        </w:r>
      </w:ins>
    </w:p>
    <w:p w:rsidR="00F07F57" w:rsidRDefault="00F07F57" w:rsidP="00F07F57">
      <w:pPr>
        <w:numPr>
          <w:ilvl w:val="0"/>
          <w:numId w:val="23"/>
        </w:numPr>
        <w:shd w:val="clear" w:color="auto" w:fill="FFFFFF"/>
        <w:spacing w:before="100" w:beforeAutospacing="1" w:after="50" w:line="240" w:lineRule="auto"/>
        <w:ind w:left="0"/>
        <w:rPr>
          <w:ins w:id="139" w:author="Unknown"/>
          <w:rFonts w:ascii="Arial" w:hAnsi="Arial" w:cs="Arial"/>
          <w:color w:val="3A3C41"/>
          <w:spacing w:val="4"/>
        </w:rPr>
      </w:pPr>
      <w:ins w:id="140"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42" type="#_x0000_t75" alt="" style="width:24pt;height:24pt"/>
        </w:pict>
      </w:r>
      <w:ins w:id="141"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142" w:author="Unknown"/>
          <w:rFonts w:ascii="Arial" w:hAnsi="Arial" w:cs="Arial"/>
          <w:color w:val="3A3C41"/>
          <w:spacing w:val="4"/>
        </w:rPr>
      </w:pPr>
      <w:ins w:id="143" w:author="Unknown">
        <w:r>
          <w:rPr>
            <w:rFonts w:ascii="Arial" w:hAnsi="Arial" w:cs="Arial"/>
            <w:color w:val="3A3C41"/>
            <w:spacing w:val="4"/>
          </w:rPr>
          <w:t>Ask a Doctor</w:t>
        </w:r>
      </w:ins>
    </w:p>
    <w:p w:rsidR="00F07F57" w:rsidRDefault="00F07F57" w:rsidP="00F07F57">
      <w:pPr>
        <w:shd w:val="clear" w:color="auto" w:fill="FFFFFF"/>
        <w:rPr>
          <w:ins w:id="144" w:author="Unknown"/>
          <w:rFonts w:ascii="Times New Roman" w:hAnsi="Times New Roman" w:cs="Times New Roman"/>
        </w:rPr>
      </w:pPr>
      <w:ins w:id="145" w:author="Unknown">
        <w:r>
          <w:fldChar w:fldCharType="begin"/>
        </w:r>
        <w:r>
          <w:instrText xml:space="preserve"> HYPERLINK "https://www.sehat.com/dr-ashutosh-soni-general-laparoscopic-surgery-doctor-indore" \o "Dr. Ashutosh Soni"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146" w:author="Unknown"/>
        </w:rPr>
      </w:pPr>
      <w:ins w:id="147" w:author="Unknown">
        <w:r>
          <w:t>Call for Appointment</w:t>
        </w:r>
      </w:ins>
    </w:p>
    <w:p w:rsidR="00F07F57" w:rsidRDefault="00F07F57" w:rsidP="00F07F57">
      <w:pPr>
        <w:shd w:val="clear" w:color="auto" w:fill="FFFFFF"/>
        <w:rPr>
          <w:ins w:id="148" w:author="Unknown"/>
        </w:rPr>
      </w:pPr>
      <w:r>
        <w:rPr>
          <w:noProof/>
          <w:lang w:eastAsia="en-IN"/>
        </w:rPr>
        <w:drawing>
          <wp:inline distT="0" distB="0" distL="0" distR="0">
            <wp:extent cx="1003300" cy="1003300"/>
            <wp:effectExtent l="19050" t="0" r="6350" b="0"/>
            <wp:docPr id="107" name="doclink178513" descr="https://d1toqhe3jilt37.cloudfront.net/doctor_logos/1445343682shid-hasan-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513" descr="https://d1toqhe3jilt37.cloudfront.net/doctor_logos/1445343682shid-hasan-indore.JPG"/>
                    <pic:cNvPicPr>
                      <a:picLocks noChangeAspect="1" noChangeArrowheads="1"/>
                    </pic:cNvPicPr>
                  </pic:nvPicPr>
                  <pic:blipFill>
                    <a:blip r:embed="rId51"/>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149" w:author="Unknown"/>
          <w:rFonts w:ascii="Arial" w:hAnsi="Arial" w:cs="Arial"/>
          <w:b w:val="0"/>
          <w:bCs w:val="0"/>
          <w:color w:val="3A3C41"/>
          <w:spacing w:val="3"/>
          <w:sz w:val="32"/>
          <w:szCs w:val="32"/>
        </w:rPr>
      </w:pPr>
      <w:ins w:id="150"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"https://www.sehat.com/dr-rashid-hasan-orthopedic-surgeon-indore" \o "Dr. Rashid Hasan"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Rashid </w:t>
        </w:r>
        <w:proofErr w:type="spellStart"/>
        <w:r>
          <w:rPr>
            <w:rStyle w:val="Hyperlink"/>
            <w:rFonts w:ascii="Arial" w:hAnsi="Arial" w:cs="Arial"/>
            <w:b w:val="0"/>
            <w:bCs w:val="0"/>
            <w:color w:val="3A3C41"/>
            <w:spacing w:val="3"/>
            <w:sz w:val="32"/>
            <w:szCs w:val="32"/>
            <w:u w:val="none"/>
          </w:rPr>
          <w:t>Hasan</w:t>
        </w:r>
        <w:proofErr w:type="spellEnd"/>
        <w:r>
          <w:rPr>
            <w:rFonts w:ascii="Arial" w:hAnsi="Arial" w:cs="Arial"/>
            <w:b w:val="0"/>
            <w:bCs w:val="0"/>
            <w:color w:val="3A3C41"/>
            <w:spacing w:val="3"/>
            <w:sz w:val="32"/>
            <w:szCs w:val="32"/>
          </w:rPr>
          <w:br/>
        </w:r>
        <w:proofErr w:type="spellStart"/>
        <w:r>
          <w:rPr>
            <w:rStyle w:val="dcommatag"/>
            <w:rFonts w:ascii="Arial" w:hAnsi="Arial" w:cs="Arial"/>
            <w:b w:val="0"/>
            <w:bCs w:val="0"/>
            <w:color w:val="3A3C41"/>
            <w:spacing w:val="3"/>
            <w:sz w:val="26"/>
            <w:szCs w:val="26"/>
          </w:rPr>
          <w:t>Orthopedic</w:t>
        </w:r>
        <w:proofErr w:type="spellEnd"/>
        <w:r>
          <w:rPr>
            <w:rStyle w:val="dcommatag"/>
            <w:rFonts w:ascii="Arial" w:hAnsi="Arial" w:cs="Arial"/>
            <w:b w:val="0"/>
            <w:bCs w:val="0"/>
            <w:color w:val="3A3C41"/>
            <w:spacing w:val="3"/>
            <w:sz w:val="26"/>
            <w:szCs w:val="26"/>
          </w:rPr>
          <w:t xml:space="preserve"> Surgeon</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151" w:author="Unknown"/>
          <w:rFonts w:ascii="robotoregular" w:hAnsi="robotoregular"/>
          <w:color w:val="3A3C41"/>
          <w:spacing w:val="4"/>
        </w:rPr>
      </w:pPr>
      <w:ins w:id="152" w:author="Unknown">
        <w:r>
          <w:rPr>
            <w:rStyle w:val="edu1"/>
            <w:rFonts w:ascii="Arial" w:hAnsi="Arial" w:cs="Arial"/>
            <w:i/>
            <w:iCs/>
            <w:color w:val="888E96"/>
            <w:spacing w:val="6"/>
            <w:sz w:val="18"/>
            <w:szCs w:val="18"/>
          </w:rPr>
          <w:t>MBBS, MS</w:t>
        </w:r>
      </w:ins>
    </w:p>
    <w:p w:rsidR="00F07F57" w:rsidRDefault="00F07F57" w:rsidP="00F07F57">
      <w:pPr>
        <w:numPr>
          <w:ilvl w:val="0"/>
          <w:numId w:val="24"/>
        </w:numPr>
        <w:shd w:val="clear" w:color="auto" w:fill="FFFFFF"/>
        <w:spacing w:before="100" w:beforeAutospacing="1" w:after="50" w:line="240" w:lineRule="auto"/>
        <w:ind w:left="0"/>
        <w:rPr>
          <w:ins w:id="153" w:author="Unknown"/>
          <w:rFonts w:ascii="Arial" w:hAnsi="Arial" w:cs="Arial"/>
          <w:color w:val="3A3C41"/>
          <w:spacing w:val="4"/>
        </w:rPr>
      </w:pPr>
      <w:ins w:id="154" w:author="Unknown">
        <w:r>
          <w:rPr>
            <w:rFonts w:ascii="Arial" w:hAnsi="Arial" w:cs="Arial"/>
            <w:color w:val="3A3C41"/>
            <w:spacing w:val="4"/>
          </w:rPr>
          <w:t>Indore</w:t>
        </w:r>
      </w:ins>
    </w:p>
    <w:p w:rsidR="00F07F57" w:rsidRDefault="00F07F57" w:rsidP="00F07F57">
      <w:pPr>
        <w:numPr>
          <w:ilvl w:val="0"/>
          <w:numId w:val="24"/>
        </w:numPr>
        <w:shd w:val="clear" w:color="auto" w:fill="FFFFFF"/>
        <w:spacing w:before="100" w:beforeAutospacing="1" w:after="50" w:line="240" w:lineRule="auto"/>
        <w:ind w:left="0"/>
        <w:rPr>
          <w:ins w:id="155" w:author="Unknown"/>
          <w:rFonts w:ascii="Arial" w:hAnsi="Arial" w:cs="Arial"/>
          <w:color w:val="3A3C41"/>
          <w:spacing w:val="4"/>
        </w:rPr>
      </w:pPr>
      <w:ins w:id="156" w:author="Unknown">
        <w:r>
          <w:rPr>
            <w:rFonts w:ascii="Arial" w:hAnsi="Arial" w:cs="Arial"/>
            <w:color w:val="3A3C41"/>
            <w:spacing w:val="4"/>
          </w:rPr>
          <w:t>1 Hospital</w:t>
        </w:r>
      </w:ins>
    </w:p>
    <w:p w:rsidR="00F07F57" w:rsidRDefault="00F07F57" w:rsidP="00F07F57">
      <w:pPr>
        <w:numPr>
          <w:ilvl w:val="0"/>
          <w:numId w:val="24"/>
        </w:numPr>
        <w:shd w:val="clear" w:color="auto" w:fill="FFFFFF"/>
        <w:spacing w:before="100" w:beforeAutospacing="1" w:after="50" w:line="240" w:lineRule="auto"/>
        <w:ind w:left="0"/>
        <w:rPr>
          <w:ins w:id="157" w:author="Unknown"/>
          <w:rFonts w:ascii="Arial" w:hAnsi="Arial" w:cs="Arial"/>
          <w:color w:val="3A3C41"/>
          <w:spacing w:val="4"/>
        </w:rPr>
      </w:pPr>
      <w:ins w:id="158"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43" type="#_x0000_t75" alt="" style="width:24pt;height:24pt"/>
        </w:pict>
      </w:r>
      <w:ins w:id="159"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160" w:author="Unknown"/>
          <w:rFonts w:ascii="Arial" w:hAnsi="Arial" w:cs="Arial"/>
          <w:color w:val="3A3C41"/>
          <w:spacing w:val="4"/>
        </w:rPr>
      </w:pPr>
      <w:ins w:id="161" w:author="Unknown">
        <w:r>
          <w:rPr>
            <w:rFonts w:ascii="Arial" w:hAnsi="Arial" w:cs="Arial"/>
            <w:color w:val="3A3C41"/>
            <w:spacing w:val="4"/>
          </w:rPr>
          <w:t>Ask a Doctor</w:t>
        </w:r>
      </w:ins>
    </w:p>
    <w:p w:rsidR="00F07F57" w:rsidRDefault="00F07F57" w:rsidP="00F07F57">
      <w:pPr>
        <w:shd w:val="clear" w:color="auto" w:fill="FFFFFF"/>
        <w:rPr>
          <w:ins w:id="162" w:author="Unknown"/>
          <w:rFonts w:ascii="Times New Roman" w:hAnsi="Times New Roman" w:cs="Times New Roman"/>
        </w:rPr>
      </w:pPr>
      <w:ins w:id="163" w:author="Unknown">
        <w:r>
          <w:fldChar w:fldCharType="begin"/>
        </w:r>
        <w:r>
          <w:instrText xml:space="preserve"> HYPERLINK "https://www.sehat.com/dr-rashid-hasan-orthopedic-surgeon-indore" \o "Dr. Rashid Hasan"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164" w:author="Unknown"/>
        </w:rPr>
      </w:pPr>
      <w:ins w:id="165" w:author="Unknown">
        <w:r>
          <w:t>Call for Appointment</w:t>
        </w:r>
      </w:ins>
    </w:p>
    <w:p w:rsidR="00F07F57" w:rsidRDefault="00F07F57" w:rsidP="00F07F57">
      <w:pPr>
        <w:shd w:val="clear" w:color="auto" w:fill="FFFFFF"/>
        <w:rPr>
          <w:ins w:id="166" w:author="Unknown"/>
        </w:rPr>
      </w:pPr>
      <w:r>
        <w:rPr>
          <w:noProof/>
          <w:lang w:eastAsia="en-IN"/>
        </w:rPr>
        <w:drawing>
          <wp:inline distT="0" distB="0" distL="0" distR="0">
            <wp:extent cx="1003300" cy="1003300"/>
            <wp:effectExtent l="19050" t="0" r="6350" b="0"/>
            <wp:docPr id="109" name="doclink178512" descr="https://d1toqhe3jilt37.cloudfront.net/doctor_logos/1445343025nish-ladhania-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512" descr="https://d1toqhe3jilt37.cloudfront.net/doctor_logos/1445343025nish-ladhania-indore.JPG"/>
                    <pic:cNvPicPr>
                      <a:picLocks noChangeAspect="1" noChangeArrowheads="1"/>
                    </pic:cNvPicPr>
                  </pic:nvPicPr>
                  <pic:blipFill>
                    <a:blip r:embed="rId52"/>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167" w:author="Unknown"/>
          <w:rFonts w:ascii="Arial" w:hAnsi="Arial" w:cs="Arial"/>
          <w:b w:val="0"/>
          <w:bCs w:val="0"/>
          <w:color w:val="3A3C41"/>
          <w:spacing w:val="3"/>
          <w:sz w:val="32"/>
          <w:szCs w:val="32"/>
        </w:rPr>
      </w:pPr>
      <w:ins w:id="168"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"https://www.sehat.com/dr-m-ladhania-orthopedic-surgeon-indore" \o "Dr.M. Ladhania" </w:instrText>
        </w:r>
        <w:r>
          <w:rPr>
            <w:rFonts w:ascii="Arial" w:hAnsi="Arial" w:cs="Arial"/>
            <w:b w:val="0"/>
            <w:bCs w:val="0"/>
            <w:color w:val="3A3C41"/>
            <w:spacing w:val="3"/>
            <w:sz w:val="32"/>
            <w:szCs w:val="32"/>
          </w:rPr>
          <w:fldChar w:fldCharType="separate"/>
        </w:r>
        <w:proofErr w:type="spellStart"/>
        <w:r>
          <w:rPr>
            <w:rStyle w:val="Hyperlink"/>
            <w:rFonts w:ascii="Arial" w:hAnsi="Arial" w:cs="Arial"/>
            <w:b w:val="0"/>
            <w:bCs w:val="0"/>
            <w:color w:val="3A3C41"/>
            <w:spacing w:val="3"/>
            <w:sz w:val="32"/>
            <w:szCs w:val="32"/>
            <w:u w:val="none"/>
          </w:rPr>
          <w:t>Dr.M</w:t>
        </w:r>
        <w:proofErr w:type="spellEnd"/>
        <w:r>
          <w:rPr>
            <w:rStyle w:val="Hyperlink"/>
            <w:rFonts w:ascii="Arial" w:hAnsi="Arial" w:cs="Arial"/>
            <w:b w:val="0"/>
            <w:bCs w:val="0"/>
            <w:color w:val="3A3C41"/>
            <w:spacing w:val="3"/>
            <w:sz w:val="32"/>
            <w:szCs w:val="32"/>
            <w:u w:val="none"/>
          </w:rPr>
          <w:t xml:space="preserve">. </w:t>
        </w:r>
        <w:proofErr w:type="spellStart"/>
        <w:r>
          <w:rPr>
            <w:rStyle w:val="Hyperlink"/>
            <w:rFonts w:ascii="Arial" w:hAnsi="Arial" w:cs="Arial"/>
            <w:b w:val="0"/>
            <w:bCs w:val="0"/>
            <w:color w:val="3A3C41"/>
            <w:spacing w:val="3"/>
            <w:sz w:val="32"/>
            <w:szCs w:val="32"/>
            <w:u w:val="none"/>
          </w:rPr>
          <w:t>Ladhania</w:t>
        </w:r>
        <w:proofErr w:type="spellEnd"/>
        <w:r>
          <w:rPr>
            <w:rFonts w:ascii="Arial" w:hAnsi="Arial" w:cs="Arial"/>
            <w:b w:val="0"/>
            <w:bCs w:val="0"/>
            <w:color w:val="3A3C41"/>
            <w:spacing w:val="3"/>
            <w:sz w:val="32"/>
            <w:szCs w:val="32"/>
          </w:rPr>
          <w:br/>
        </w:r>
        <w:proofErr w:type="spellStart"/>
        <w:r>
          <w:rPr>
            <w:rStyle w:val="dcommatag"/>
            <w:rFonts w:ascii="Arial" w:hAnsi="Arial" w:cs="Arial"/>
            <w:b w:val="0"/>
            <w:bCs w:val="0"/>
            <w:color w:val="3A3C41"/>
            <w:spacing w:val="3"/>
            <w:sz w:val="26"/>
            <w:szCs w:val="26"/>
          </w:rPr>
          <w:t>Orthopedic</w:t>
        </w:r>
        <w:proofErr w:type="spellEnd"/>
        <w:r>
          <w:rPr>
            <w:rStyle w:val="dcommatag"/>
            <w:rFonts w:ascii="Arial" w:hAnsi="Arial" w:cs="Arial"/>
            <w:b w:val="0"/>
            <w:bCs w:val="0"/>
            <w:color w:val="3A3C41"/>
            <w:spacing w:val="3"/>
            <w:sz w:val="26"/>
            <w:szCs w:val="26"/>
          </w:rPr>
          <w:t xml:space="preserve"> Surgeon</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169" w:author="Unknown"/>
          <w:rFonts w:ascii="robotoregular" w:hAnsi="robotoregular"/>
          <w:color w:val="3A3C41"/>
          <w:spacing w:val="4"/>
        </w:rPr>
      </w:pPr>
      <w:ins w:id="170" w:author="Unknown">
        <w:r>
          <w:rPr>
            <w:rStyle w:val="edu1"/>
            <w:rFonts w:ascii="Arial" w:hAnsi="Arial" w:cs="Arial"/>
            <w:i/>
            <w:iCs/>
            <w:color w:val="888E96"/>
            <w:spacing w:val="6"/>
            <w:sz w:val="18"/>
            <w:szCs w:val="18"/>
          </w:rPr>
          <w:t>MBBS, MS</w:t>
        </w:r>
      </w:ins>
    </w:p>
    <w:p w:rsidR="00F07F57" w:rsidRDefault="00F07F57" w:rsidP="00F07F57">
      <w:pPr>
        <w:numPr>
          <w:ilvl w:val="0"/>
          <w:numId w:val="25"/>
        </w:numPr>
        <w:shd w:val="clear" w:color="auto" w:fill="FFFFFF"/>
        <w:spacing w:before="100" w:beforeAutospacing="1" w:after="50" w:line="240" w:lineRule="auto"/>
        <w:ind w:left="0"/>
        <w:rPr>
          <w:ins w:id="171" w:author="Unknown"/>
          <w:rFonts w:ascii="Arial" w:hAnsi="Arial" w:cs="Arial"/>
          <w:color w:val="3A3C41"/>
          <w:spacing w:val="4"/>
        </w:rPr>
      </w:pPr>
      <w:ins w:id="172" w:author="Unknown">
        <w:r>
          <w:rPr>
            <w:rFonts w:ascii="Arial" w:hAnsi="Arial" w:cs="Arial"/>
            <w:color w:val="3A3C41"/>
            <w:spacing w:val="4"/>
          </w:rPr>
          <w:lastRenderedPageBreak/>
          <w:t>Indore</w:t>
        </w:r>
      </w:ins>
    </w:p>
    <w:p w:rsidR="00F07F57" w:rsidRDefault="00F07F57" w:rsidP="00F07F57">
      <w:pPr>
        <w:numPr>
          <w:ilvl w:val="0"/>
          <w:numId w:val="25"/>
        </w:numPr>
        <w:shd w:val="clear" w:color="auto" w:fill="FFFFFF"/>
        <w:spacing w:before="100" w:beforeAutospacing="1" w:after="50" w:line="240" w:lineRule="auto"/>
        <w:ind w:left="0"/>
        <w:rPr>
          <w:ins w:id="173" w:author="Unknown"/>
          <w:rFonts w:ascii="Arial" w:hAnsi="Arial" w:cs="Arial"/>
          <w:color w:val="3A3C41"/>
          <w:spacing w:val="4"/>
        </w:rPr>
      </w:pPr>
      <w:ins w:id="174" w:author="Unknown">
        <w:r>
          <w:rPr>
            <w:rFonts w:ascii="Arial" w:hAnsi="Arial" w:cs="Arial"/>
            <w:color w:val="3A3C41"/>
            <w:spacing w:val="4"/>
          </w:rPr>
          <w:t>1 Hospital</w:t>
        </w:r>
      </w:ins>
    </w:p>
    <w:p w:rsidR="00F07F57" w:rsidRDefault="00F07F57" w:rsidP="00F07F57">
      <w:pPr>
        <w:numPr>
          <w:ilvl w:val="0"/>
          <w:numId w:val="25"/>
        </w:numPr>
        <w:shd w:val="clear" w:color="auto" w:fill="FFFFFF"/>
        <w:spacing w:before="100" w:beforeAutospacing="1" w:after="50" w:line="240" w:lineRule="auto"/>
        <w:ind w:left="0"/>
        <w:rPr>
          <w:ins w:id="175" w:author="Unknown"/>
          <w:rFonts w:ascii="Arial" w:hAnsi="Arial" w:cs="Arial"/>
          <w:color w:val="3A3C41"/>
          <w:spacing w:val="4"/>
        </w:rPr>
      </w:pPr>
      <w:ins w:id="176"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44" type="#_x0000_t75" alt="" style="width:24pt;height:24pt"/>
        </w:pict>
      </w:r>
      <w:ins w:id="177"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178" w:author="Unknown"/>
          <w:rFonts w:ascii="Arial" w:hAnsi="Arial" w:cs="Arial"/>
          <w:color w:val="3A3C41"/>
          <w:spacing w:val="4"/>
        </w:rPr>
      </w:pPr>
      <w:ins w:id="179" w:author="Unknown">
        <w:r>
          <w:rPr>
            <w:rFonts w:ascii="Arial" w:hAnsi="Arial" w:cs="Arial"/>
            <w:color w:val="3A3C41"/>
            <w:spacing w:val="4"/>
          </w:rPr>
          <w:t>Ask a Doctor</w:t>
        </w:r>
      </w:ins>
    </w:p>
    <w:p w:rsidR="00F07F57" w:rsidRDefault="00F07F57" w:rsidP="00F07F57">
      <w:pPr>
        <w:shd w:val="clear" w:color="auto" w:fill="FFFFFF"/>
        <w:rPr>
          <w:ins w:id="180" w:author="Unknown"/>
          <w:rFonts w:ascii="Times New Roman" w:hAnsi="Times New Roman" w:cs="Times New Roman"/>
        </w:rPr>
      </w:pPr>
      <w:ins w:id="181" w:author="Unknown">
        <w:r>
          <w:fldChar w:fldCharType="begin"/>
        </w:r>
        <w:r>
          <w:instrText xml:space="preserve"> HYPERLINK "https://www.sehat.com/dr-m-ladhania-orthopedic-surgeon-indore" \o "Dr.M. Ladhania"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182" w:author="Unknown"/>
        </w:rPr>
      </w:pPr>
      <w:ins w:id="183" w:author="Unknown">
        <w:r>
          <w:t>Call for Appointment</w:t>
        </w:r>
      </w:ins>
    </w:p>
    <w:p w:rsidR="00F07F57" w:rsidRDefault="00F07F57" w:rsidP="00F07F57">
      <w:pPr>
        <w:pStyle w:val="NormalWeb"/>
        <w:spacing w:before="0" w:beforeAutospacing="0" w:after="0" w:afterAutospacing="0"/>
        <w:rPr>
          <w:ins w:id="184" w:author="Unknown"/>
          <w:rFonts w:ascii="Arial" w:hAnsi="Arial" w:cs="Arial"/>
          <w:color w:val="D8D8D8"/>
          <w:spacing w:val="4"/>
          <w:sz w:val="16"/>
          <w:szCs w:val="16"/>
        </w:rPr>
      </w:pPr>
      <w:ins w:id="185" w:author="Unknown">
        <w:r>
          <w:rPr>
            <w:rFonts w:ascii="Arial" w:hAnsi="Arial" w:cs="Arial"/>
            <w:color w:val="D8D8D8"/>
            <w:spacing w:val="4"/>
            <w:sz w:val="16"/>
            <w:szCs w:val="16"/>
          </w:rPr>
          <w:t>Page 2</w:t>
        </w:r>
      </w:ins>
    </w:p>
    <w:p w:rsidR="00F07F57" w:rsidRDefault="00F07F57" w:rsidP="00F07F57">
      <w:pPr>
        <w:shd w:val="clear" w:color="auto" w:fill="FFFFFF"/>
        <w:rPr>
          <w:ins w:id="186" w:author="Unknown"/>
          <w:rFonts w:ascii="Times New Roman" w:hAnsi="Times New Roman" w:cs="Times New Roman"/>
          <w:sz w:val="24"/>
          <w:szCs w:val="24"/>
        </w:rPr>
      </w:pPr>
      <w:ins w:id="187" w:author="Unknown">
        <w:r>
          <w:fldChar w:fldCharType="begin"/>
        </w:r>
        <w:r>
          <w:instrText xml:space="preserve"> INCLUDEPICTURE "data:image/png;base64,iVBORw0KGgoAAAANSUhEUgAAAAEAAAABCAYAAAAfFcSJAAAAAXNSR0IArs4c6QAAAARnQU1BAACxjwv8YQUAAAAJcEhZcwAADsQAAA7EAZUrDhsAAAANSURBVBhXYzh8+PB/AAffA0nNPuCLAAAAAElFTkSuQmCC" \* MERGEFORMATINET </w:instrText>
        </w:r>
      </w:ins>
      <w:r>
        <w:fldChar w:fldCharType="separate"/>
      </w:r>
      <w:r>
        <w:pict>
          <v:shape id="doclink197421" o:spid="_x0000_i1045" type="#_x0000_t75" alt="" style="width:79pt;height:79pt"/>
        </w:pict>
      </w:r>
      <w:ins w:id="188" w:author="Unknown">
        <w:r>
          <w:fldChar w:fldCharType="end"/>
        </w:r>
      </w:ins>
    </w:p>
    <w:p w:rsidR="00F07F57" w:rsidRDefault="00F07F57" w:rsidP="00F07F57">
      <w:pPr>
        <w:pStyle w:val="Heading2"/>
        <w:shd w:val="clear" w:color="auto" w:fill="FFFFFF"/>
        <w:spacing w:before="0" w:beforeAutospacing="0" w:after="40" w:afterAutospacing="0"/>
        <w:rPr>
          <w:ins w:id="189" w:author="Unknown"/>
          <w:rFonts w:ascii="Arial" w:hAnsi="Arial" w:cs="Arial"/>
          <w:b w:val="0"/>
          <w:bCs w:val="0"/>
          <w:color w:val="3A3C41"/>
          <w:spacing w:val="3"/>
          <w:sz w:val="32"/>
          <w:szCs w:val="32"/>
        </w:rPr>
      </w:pPr>
      <w:ins w:id="190"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"https://www.sehat.com/dr-pritesh-shrimali-urologist-indore" \o "Dr. Pritesh Shrimali"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w:t>
        </w:r>
        <w:proofErr w:type="spellStart"/>
        <w:r>
          <w:rPr>
            <w:rStyle w:val="Hyperlink"/>
            <w:rFonts w:ascii="Arial" w:hAnsi="Arial" w:cs="Arial"/>
            <w:b w:val="0"/>
            <w:bCs w:val="0"/>
            <w:color w:val="3A3C41"/>
            <w:spacing w:val="3"/>
            <w:sz w:val="32"/>
            <w:szCs w:val="32"/>
            <w:u w:val="none"/>
          </w:rPr>
          <w:t>Pritesh</w:t>
        </w:r>
        <w:proofErr w:type="spellEnd"/>
        <w:r>
          <w:rPr>
            <w:rStyle w:val="Hyperlink"/>
            <w:rFonts w:ascii="Arial" w:hAnsi="Arial" w:cs="Arial"/>
            <w:b w:val="0"/>
            <w:bCs w:val="0"/>
            <w:color w:val="3A3C41"/>
            <w:spacing w:val="3"/>
            <w:sz w:val="32"/>
            <w:szCs w:val="32"/>
            <w:u w:val="none"/>
          </w:rPr>
          <w:t xml:space="preserve"> </w:t>
        </w:r>
        <w:proofErr w:type="spellStart"/>
        <w:r>
          <w:rPr>
            <w:rStyle w:val="Hyperlink"/>
            <w:rFonts w:ascii="Arial" w:hAnsi="Arial" w:cs="Arial"/>
            <w:b w:val="0"/>
            <w:bCs w:val="0"/>
            <w:color w:val="3A3C41"/>
            <w:spacing w:val="3"/>
            <w:sz w:val="32"/>
            <w:szCs w:val="32"/>
            <w:u w:val="none"/>
          </w:rPr>
          <w:t>Shrimali</w:t>
        </w:r>
        <w:proofErr w:type="spellEnd"/>
        <w:r>
          <w:rPr>
            <w:rFonts w:ascii="Arial" w:hAnsi="Arial" w:cs="Arial"/>
            <w:b w:val="0"/>
            <w:bCs w:val="0"/>
            <w:color w:val="3A3C41"/>
            <w:spacing w:val="3"/>
            <w:sz w:val="32"/>
            <w:szCs w:val="32"/>
          </w:rPr>
          <w:br/>
        </w:r>
        <w:r>
          <w:rPr>
            <w:rStyle w:val="dcommatag"/>
            <w:rFonts w:ascii="Arial" w:hAnsi="Arial" w:cs="Arial"/>
            <w:b w:val="0"/>
            <w:bCs w:val="0"/>
            <w:color w:val="3A3C41"/>
            <w:spacing w:val="3"/>
            <w:sz w:val="26"/>
            <w:szCs w:val="26"/>
          </w:rPr>
          <w:t>Urologist</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191" w:author="Unknown"/>
          <w:rFonts w:ascii="robotoregular" w:hAnsi="robotoregular"/>
          <w:color w:val="3A3C41"/>
          <w:spacing w:val="4"/>
        </w:rPr>
      </w:pPr>
      <w:ins w:id="192" w:author="Unknown">
        <w:r>
          <w:rPr>
            <w:rStyle w:val="edu1"/>
            <w:rFonts w:ascii="Arial" w:hAnsi="Arial" w:cs="Arial"/>
            <w:i/>
            <w:iCs/>
            <w:color w:val="888E96"/>
            <w:spacing w:val="6"/>
            <w:sz w:val="18"/>
            <w:szCs w:val="18"/>
          </w:rPr>
          <w:t xml:space="preserve">MBBS, MS, </w:t>
        </w:r>
        <w:proofErr w:type="gramStart"/>
        <w:r>
          <w:rPr>
            <w:rStyle w:val="edu1"/>
            <w:rFonts w:ascii="Arial" w:hAnsi="Arial" w:cs="Arial"/>
            <w:i/>
            <w:iCs/>
            <w:color w:val="888E96"/>
            <w:spacing w:val="6"/>
            <w:sz w:val="18"/>
            <w:szCs w:val="18"/>
          </w:rPr>
          <w:t>DNB(</w:t>
        </w:r>
        <w:proofErr w:type="gramEnd"/>
        <w:r>
          <w:rPr>
            <w:rStyle w:val="edu1"/>
            <w:rFonts w:ascii="Arial" w:hAnsi="Arial" w:cs="Arial"/>
            <w:i/>
            <w:iCs/>
            <w:color w:val="888E96"/>
            <w:spacing w:val="6"/>
            <w:sz w:val="18"/>
            <w:szCs w:val="18"/>
          </w:rPr>
          <w:t>urology),MNAMS</w:t>
        </w:r>
      </w:ins>
    </w:p>
    <w:p w:rsidR="00F07F57" w:rsidRDefault="00F07F57" w:rsidP="00F07F57">
      <w:pPr>
        <w:numPr>
          <w:ilvl w:val="0"/>
          <w:numId w:val="26"/>
        </w:numPr>
        <w:shd w:val="clear" w:color="auto" w:fill="FFFFFF"/>
        <w:spacing w:before="100" w:beforeAutospacing="1" w:after="50" w:line="240" w:lineRule="auto"/>
        <w:ind w:left="0"/>
        <w:rPr>
          <w:ins w:id="193" w:author="Unknown"/>
          <w:rFonts w:ascii="Arial" w:hAnsi="Arial" w:cs="Arial"/>
          <w:color w:val="3A3C41"/>
          <w:spacing w:val="4"/>
        </w:rPr>
      </w:pPr>
      <w:ins w:id="194" w:author="Unknown">
        <w:r>
          <w:rPr>
            <w:rFonts w:ascii="Arial" w:hAnsi="Arial" w:cs="Arial"/>
            <w:color w:val="3A3C41"/>
            <w:spacing w:val="4"/>
          </w:rPr>
          <w:t>Indore</w:t>
        </w:r>
      </w:ins>
    </w:p>
    <w:p w:rsidR="00F07F57" w:rsidRDefault="00F07F57" w:rsidP="00F07F57">
      <w:pPr>
        <w:numPr>
          <w:ilvl w:val="0"/>
          <w:numId w:val="26"/>
        </w:numPr>
        <w:shd w:val="clear" w:color="auto" w:fill="FFFFFF"/>
        <w:spacing w:before="100" w:beforeAutospacing="1" w:after="50" w:line="240" w:lineRule="auto"/>
        <w:ind w:left="0"/>
        <w:rPr>
          <w:ins w:id="195" w:author="Unknown"/>
          <w:rFonts w:ascii="Arial" w:hAnsi="Arial" w:cs="Arial"/>
          <w:color w:val="3A3C41"/>
          <w:spacing w:val="4"/>
        </w:rPr>
      </w:pPr>
      <w:ins w:id="196" w:author="Unknown">
        <w:r>
          <w:rPr>
            <w:rFonts w:ascii="Arial" w:hAnsi="Arial" w:cs="Arial"/>
            <w:color w:val="3A3C41"/>
            <w:spacing w:val="4"/>
          </w:rPr>
          <w:t>1 Hospital</w:t>
        </w:r>
      </w:ins>
    </w:p>
    <w:p w:rsidR="00F07F57" w:rsidRDefault="00F07F57" w:rsidP="00F07F57">
      <w:pPr>
        <w:numPr>
          <w:ilvl w:val="0"/>
          <w:numId w:val="26"/>
        </w:numPr>
        <w:shd w:val="clear" w:color="auto" w:fill="FFFFFF"/>
        <w:spacing w:before="100" w:beforeAutospacing="1" w:after="50" w:line="240" w:lineRule="auto"/>
        <w:ind w:left="0"/>
        <w:rPr>
          <w:ins w:id="197" w:author="Unknown"/>
          <w:rFonts w:ascii="Arial" w:hAnsi="Arial" w:cs="Arial"/>
          <w:color w:val="3A3C41"/>
          <w:spacing w:val="4"/>
        </w:rPr>
      </w:pPr>
      <w:ins w:id="198"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46" type="#_x0000_t75" alt="" style="width:24pt;height:24pt"/>
        </w:pict>
      </w:r>
      <w:ins w:id="199"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200" w:author="Unknown"/>
          <w:rFonts w:ascii="Arial" w:hAnsi="Arial" w:cs="Arial"/>
          <w:color w:val="3A3C41"/>
          <w:spacing w:val="4"/>
        </w:rPr>
      </w:pPr>
      <w:ins w:id="201" w:author="Unknown">
        <w:r>
          <w:rPr>
            <w:rFonts w:ascii="Arial" w:hAnsi="Arial" w:cs="Arial"/>
            <w:color w:val="3A3C41"/>
            <w:spacing w:val="4"/>
          </w:rPr>
          <w:t>Ask a Doctor</w:t>
        </w:r>
      </w:ins>
    </w:p>
    <w:p w:rsidR="00F07F57" w:rsidRDefault="00F07F57" w:rsidP="00F07F57">
      <w:pPr>
        <w:shd w:val="clear" w:color="auto" w:fill="FFFFFF"/>
        <w:rPr>
          <w:ins w:id="202" w:author="Unknown"/>
          <w:rFonts w:ascii="Times New Roman" w:hAnsi="Times New Roman" w:cs="Times New Roman"/>
        </w:rPr>
      </w:pPr>
      <w:ins w:id="203" w:author="Unknown">
        <w:r>
          <w:fldChar w:fldCharType="begin"/>
        </w:r>
        <w:r>
          <w:instrText xml:space="preserve"> HYPERLINK "https://www.sehat.com/dr-pritesh-shrimali-urologist-indore" \o "Dr. Pritesh Shrimali"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204" w:author="Unknown"/>
        </w:rPr>
      </w:pPr>
      <w:ins w:id="205" w:author="Unknown">
        <w:r>
          <w:t>Call for Appointment</w:t>
        </w:r>
      </w:ins>
    </w:p>
    <w:p w:rsidR="00F07F57" w:rsidRDefault="00F07F57" w:rsidP="00F07F57">
      <w:pPr>
        <w:shd w:val="clear" w:color="auto" w:fill="FFFFFF"/>
        <w:rPr>
          <w:ins w:id="206" w:author="Unknown"/>
        </w:rPr>
      </w:pPr>
      <w:r>
        <w:rPr>
          <w:noProof/>
          <w:lang w:eastAsia="en-IN"/>
        </w:rPr>
        <w:drawing>
          <wp:inline distT="0" distB="0" distL="0" distR="0">
            <wp:extent cx="1003300" cy="1003300"/>
            <wp:effectExtent l="19050" t="0" r="6350" b="0"/>
            <wp:docPr id="113" name="doclink190384" descr="https://d1toqhe3jilt37.cloudfront.net/doctor_logos/190384dr-kirnesh%20pandey-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90384" descr="https://d1toqhe3jilt37.cloudfront.net/doctor_logos/190384dr-kirnesh%20pandey-indore.jpg"/>
                    <pic:cNvPicPr>
                      <a:picLocks noChangeAspect="1" noChangeArrowheads="1"/>
                    </pic:cNvPicPr>
                  </pic:nvPicPr>
                  <pic:blipFill>
                    <a:blip r:embed="rId53"/>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207" w:author="Unknown"/>
          <w:rFonts w:ascii="Arial" w:hAnsi="Arial" w:cs="Arial"/>
          <w:b w:val="0"/>
          <w:bCs w:val="0"/>
          <w:color w:val="3A3C41"/>
          <w:spacing w:val="3"/>
          <w:sz w:val="32"/>
          <w:szCs w:val="32"/>
        </w:rPr>
      </w:pPr>
      <w:ins w:id="208"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"https://www.sehat.com/dr-kirnesh-pandey-diabetologist-indore" \o "Dr. Kirnesh Pandey"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w:t>
        </w:r>
        <w:proofErr w:type="spellStart"/>
        <w:r>
          <w:rPr>
            <w:rStyle w:val="Hyperlink"/>
            <w:rFonts w:ascii="Arial" w:hAnsi="Arial" w:cs="Arial"/>
            <w:b w:val="0"/>
            <w:bCs w:val="0"/>
            <w:color w:val="3A3C41"/>
            <w:spacing w:val="3"/>
            <w:sz w:val="32"/>
            <w:szCs w:val="32"/>
            <w:u w:val="none"/>
          </w:rPr>
          <w:t>Kirnesh</w:t>
        </w:r>
        <w:proofErr w:type="spellEnd"/>
        <w:r>
          <w:rPr>
            <w:rStyle w:val="Hyperlink"/>
            <w:rFonts w:ascii="Arial" w:hAnsi="Arial" w:cs="Arial"/>
            <w:b w:val="0"/>
            <w:bCs w:val="0"/>
            <w:color w:val="3A3C41"/>
            <w:spacing w:val="3"/>
            <w:sz w:val="32"/>
            <w:szCs w:val="32"/>
            <w:u w:val="none"/>
          </w:rPr>
          <w:t xml:space="preserve"> </w:t>
        </w:r>
        <w:proofErr w:type="spellStart"/>
        <w:r>
          <w:rPr>
            <w:rStyle w:val="Hyperlink"/>
            <w:rFonts w:ascii="Arial" w:hAnsi="Arial" w:cs="Arial"/>
            <w:b w:val="0"/>
            <w:bCs w:val="0"/>
            <w:color w:val="3A3C41"/>
            <w:spacing w:val="3"/>
            <w:sz w:val="32"/>
            <w:szCs w:val="32"/>
            <w:u w:val="none"/>
          </w:rPr>
          <w:t>Pandey</w:t>
        </w:r>
        <w:proofErr w:type="spellEnd"/>
        <w:r>
          <w:rPr>
            <w:rFonts w:ascii="Arial" w:hAnsi="Arial" w:cs="Arial"/>
            <w:b w:val="0"/>
            <w:bCs w:val="0"/>
            <w:color w:val="3A3C41"/>
            <w:spacing w:val="3"/>
            <w:sz w:val="32"/>
            <w:szCs w:val="32"/>
          </w:rPr>
          <w:br/>
        </w:r>
        <w:proofErr w:type="spellStart"/>
        <w:r>
          <w:rPr>
            <w:rStyle w:val="dcommatag"/>
            <w:rFonts w:ascii="Arial" w:hAnsi="Arial" w:cs="Arial"/>
            <w:b w:val="0"/>
            <w:bCs w:val="0"/>
            <w:color w:val="3A3C41"/>
            <w:spacing w:val="3"/>
            <w:sz w:val="26"/>
            <w:szCs w:val="26"/>
          </w:rPr>
          <w:t>Diabetologist</w:t>
        </w:r>
        <w:proofErr w:type="spellEnd"/>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209" w:author="Unknown"/>
          <w:rFonts w:ascii="robotoregular" w:hAnsi="robotoregular"/>
          <w:color w:val="3A3C41"/>
          <w:spacing w:val="4"/>
        </w:rPr>
      </w:pPr>
      <w:ins w:id="210" w:author="Unknown">
        <w:r>
          <w:rPr>
            <w:rStyle w:val="edu1"/>
            <w:rFonts w:ascii="Arial" w:hAnsi="Arial" w:cs="Arial"/>
            <w:i/>
            <w:iCs/>
            <w:color w:val="888E96"/>
            <w:spacing w:val="6"/>
            <w:sz w:val="18"/>
            <w:szCs w:val="18"/>
          </w:rPr>
          <w:t xml:space="preserve">MBBS, DNB (Med) Gold </w:t>
        </w:r>
        <w:proofErr w:type="spellStart"/>
        <w:r>
          <w:rPr>
            <w:rStyle w:val="edu1"/>
            <w:rFonts w:ascii="Arial" w:hAnsi="Arial" w:cs="Arial"/>
            <w:i/>
            <w:iCs/>
            <w:color w:val="888E96"/>
            <w:spacing w:val="6"/>
            <w:sz w:val="18"/>
            <w:szCs w:val="18"/>
          </w:rPr>
          <w:t>Medalist</w:t>
        </w:r>
        <w:proofErr w:type="spellEnd"/>
      </w:ins>
    </w:p>
    <w:p w:rsidR="00F07F57" w:rsidRDefault="00F07F57" w:rsidP="00F07F57">
      <w:pPr>
        <w:numPr>
          <w:ilvl w:val="0"/>
          <w:numId w:val="27"/>
        </w:numPr>
        <w:shd w:val="clear" w:color="auto" w:fill="FFFFFF"/>
        <w:spacing w:before="100" w:beforeAutospacing="1" w:after="50" w:line="240" w:lineRule="auto"/>
        <w:ind w:left="0"/>
        <w:rPr>
          <w:ins w:id="211" w:author="Unknown"/>
          <w:rFonts w:ascii="Arial" w:hAnsi="Arial" w:cs="Arial"/>
          <w:color w:val="3A3C41"/>
          <w:spacing w:val="4"/>
        </w:rPr>
      </w:pPr>
      <w:ins w:id="212" w:author="Unknown">
        <w:r>
          <w:rPr>
            <w:rFonts w:ascii="Arial" w:hAnsi="Arial" w:cs="Arial"/>
            <w:color w:val="3A3C41"/>
            <w:spacing w:val="4"/>
          </w:rPr>
          <w:t>Indore</w:t>
        </w:r>
      </w:ins>
    </w:p>
    <w:p w:rsidR="00F07F57" w:rsidRDefault="00F07F57" w:rsidP="00F07F57">
      <w:pPr>
        <w:numPr>
          <w:ilvl w:val="0"/>
          <w:numId w:val="27"/>
        </w:numPr>
        <w:shd w:val="clear" w:color="auto" w:fill="FFFFFF"/>
        <w:spacing w:before="100" w:beforeAutospacing="1" w:after="50" w:line="240" w:lineRule="auto"/>
        <w:ind w:left="0"/>
        <w:rPr>
          <w:ins w:id="213" w:author="Unknown"/>
          <w:rFonts w:ascii="Arial" w:hAnsi="Arial" w:cs="Arial"/>
          <w:color w:val="3A3C41"/>
          <w:spacing w:val="4"/>
        </w:rPr>
      </w:pPr>
      <w:ins w:id="214" w:author="Unknown">
        <w:r>
          <w:rPr>
            <w:rFonts w:ascii="Arial" w:hAnsi="Arial" w:cs="Arial"/>
            <w:color w:val="3A3C41"/>
            <w:spacing w:val="4"/>
          </w:rPr>
          <w:t>11 Years Experience</w:t>
        </w:r>
      </w:ins>
    </w:p>
    <w:p w:rsidR="00F07F57" w:rsidRDefault="00F07F57" w:rsidP="00F07F57">
      <w:pPr>
        <w:numPr>
          <w:ilvl w:val="0"/>
          <w:numId w:val="27"/>
        </w:numPr>
        <w:shd w:val="clear" w:color="auto" w:fill="FFFFFF"/>
        <w:spacing w:before="100" w:beforeAutospacing="1" w:after="50" w:line="240" w:lineRule="auto"/>
        <w:ind w:left="0"/>
        <w:rPr>
          <w:ins w:id="215" w:author="Unknown"/>
          <w:rFonts w:ascii="Arial" w:hAnsi="Arial" w:cs="Arial"/>
          <w:color w:val="3A3C41"/>
          <w:spacing w:val="4"/>
        </w:rPr>
      </w:pPr>
      <w:ins w:id="216" w:author="Unknown">
        <w:r>
          <w:rPr>
            <w:rFonts w:ascii="Arial" w:hAnsi="Arial" w:cs="Arial"/>
            <w:color w:val="3A3C41"/>
            <w:spacing w:val="4"/>
          </w:rPr>
          <w:t>1 Hospital</w:t>
        </w:r>
      </w:ins>
    </w:p>
    <w:p w:rsidR="00F07F57" w:rsidRDefault="00F07F57" w:rsidP="00F07F57">
      <w:pPr>
        <w:numPr>
          <w:ilvl w:val="0"/>
          <w:numId w:val="27"/>
        </w:numPr>
        <w:shd w:val="clear" w:color="auto" w:fill="FFFFFF"/>
        <w:spacing w:before="100" w:beforeAutospacing="1" w:after="50" w:line="240" w:lineRule="auto"/>
        <w:ind w:left="0"/>
        <w:rPr>
          <w:ins w:id="217" w:author="Unknown"/>
          <w:rFonts w:ascii="Arial" w:hAnsi="Arial" w:cs="Arial"/>
          <w:color w:val="3A3C41"/>
          <w:spacing w:val="4"/>
        </w:rPr>
      </w:pPr>
      <w:ins w:id="218"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47" type="#_x0000_t75" alt="" style="width:24pt;height:24pt"/>
        </w:pict>
      </w:r>
      <w:ins w:id="219"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220" w:author="Unknown"/>
          <w:rFonts w:ascii="Arial" w:hAnsi="Arial" w:cs="Arial"/>
          <w:color w:val="3A3C41"/>
          <w:spacing w:val="4"/>
        </w:rPr>
      </w:pPr>
      <w:ins w:id="221" w:author="Unknown">
        <w:r>
          <w:rPr>
            <w:rFonts w:ascii="Arial" w:hAnsi="Arial" w:cs="Arial"/>
            <w:color w:val="3A3C41"/>
            <w:spacing w:val="4"/>
          </w:rPr>
          <w:t>Ask a Doctor</w:t>
        </w:r>
      </w:ins>
    </w:p>
    <w:p w:rsidR="00F07F57" w:rsidRDefault="00F07F57" w:rsidP="00F07F57">
      <w:pPr>
        <w:shd w:val="clear" w:color="auto" w:fill="FFFFFF"/>
        <w:rPr>
          <w:ins w:id="222" w:author="Unknown"/>
          <w:rFonts w:ascii="Times New Roman" w:hAnsi="Times New Roman" w:cs="Times New Roman"/>
        </w:rPr>
      </w:pPr>
      <w:ins w:id="223" w:author="Unknown">
        <w:r>
          <w:fldChar w:fldCharType="begin"/>
        </w:r>
        <w:r>
          <w:instrText xml:space="preserve"> HYPERLINK "https://www.sehat.com/dr-kirnesh-pandey-diabetologist-indore" \o "Dr. Kirnesh Pandey"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224" w:author="Unknown"/>
        </w:rPr>
      </w:pPr>
      <w:ins w:id="225" w:author="Unknown">
        <w:r>
          <w:t>Call for Appointment</w:t>
        </w:r>
      </w:ins>
    </w:p>
    <w:p w:rsidR="00F07F57" w:rsidRDefault="00F07F57" w:rsidP="00F07F57">
      <w:pPr>
        <w:shd w:val="clear" w:color="auto" w:fill="FFFFFF"/>
        <w:rPr>
          <w:ins w:id="226" w:author="Unknown"/>
        </w:rPr>
      </w:pPr>
      <w:r>
        <w:rPr>
          <w:noProof/>
          <w:lang w:eastAsia="en-IN"/>
        </w:rPr>
        <w:lastRenderedPageBreak/>
        <w:drawing>
          <wp:inline distT="0" distB="0" distL="0" distR="0">
            <wp:extent cx="1003300" cy="1003300"/>
            <wp:effectExtent l="19050" t="0" r="6350" b="0"/>
            <wp:docPr id="115" name="doclink178451" descr="https://d1toqhe3jilt37.cloudfront.net/doctor_logos/1445344308hwin-soni-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451" descr="https://d1toqhe3jilt37.cloudfront.net/doctor_logos/1445344308hwin-soni-indore.JPG"/>
                    <pic:cNvPicPr>
                      <a:picLocks noChangeAspect="1" noChangeArrowheads="1"/>
                    </pic:cNvPicPr>
                  </pic:nvPicPr>
                  <pic:blipFill>
                    <a:blip r:embed="rId54"/>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227" w:author="Unknown"/>
          <w:rFonts w:ascii="Arial" w:hAnsi="Arial" w:cs="Arial"/>
          <w:b w:val="0"/>
          <w:bCs w:val="0"/>
          <w:color w:val="3A3C41"/>
          <w:spacing w:val="3"/>
          <w:sz w:val="32"/>
          <w:szCs w:val="32"/>
        </w:rPr>
      </w:pPr>
      <w:ins w:id="228"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"https://www.sehat.com/dr-ashwin-soni-pediatric-cardiac-anesthesia-doctor-indore" \o "Dr. Ashwin Soni"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w:t>
        </w:r>
        <w:proofErr w:type="spellStart"/>
        <w:r>
          <w:rPr>
            <w:rStyle w:val="Hyperlink"/>
            <w:rFonts w:ascii="Arial" w:hAnsi="Arial" w:cs="Arial"/>
            <w:b w:val="0"/>
            <w:bCs w:val="0"/>
            <w:color w:val="3A3C41"/>
            <w:spacing w:val="3"/>
            <w:sz w:val="32"/>
            <w:szCs w:val="32"/>
            <w:u w:val="none"/>
          </w:rPr>
          <w:t>Ashwin</w:t>
        </w:r>
        <w:proofErr w:type="spellEnd"/>
        <w:r>
          <w:rPr>
            <w:rStyle w:val="Hyperlink"/>
            <w:rFonts w:ascii="Arial" w:hAnsi="Arial" w:cs="Arial"/>
            <w:b w:val="0"/>
            <w:bCs w:val="0"/>
            <w:color w:val="3A3C41"/>
            <w:spacing w:val="3"/>
            <w:sz w:val="32"/>
            <w:szCs w:val="32"/>
            <w:u w:val="none"/>
          </w:rPr>
          <w:t xml:space="preserve"> </w:t>
        </w:r>
        <w:proofErr w:type="spellStart"/>
        <w:r>
          <w:rPr>
            <w:rStyle w:val="Hyperlink"/>
            <w:rFonts w:ascii="Arial" w:hAnsi="Arial" w:cs="Arial"/>
            <w:b w:val="0"/>
            <w:bCs w:val="0"/>
            <w:color w:val="3A3C41"/>
            <w:spacing w:val="3"/>
            <w:sz w:val="32"/>
            <w:szCs w:val="32"/>
            <w:u w:val="none"/>
          </w:rPr>
          <w:t>Soni</w:t>
        </w:r>
        <w:proofErr w:type="spellEnd"/>
        <w:r>
          <w:rPr>
            <w:rFonts w:ascii="Arial" w:hAnsi="Arial" w:cs="Arial"/>
            <w:b w:val="0"/>
            <w:bCs w:val="0"/>
            <w:color w:val="3A3C41"/>
            <w:spacing w:val="3"/>
            <w:sz w:val="32"/>
            <w:szCs w:val="32"/>
          </w:rPr>
          <w:br/>
        </w:r>
        <w:proofErr w:type="spellStart"/>
        <w:r>
          <w:rPr>
            <w:rStyle w:val="dcommatag"/>
            <w:rFonts w:ascii="Arial" w:hAnsi="Arial" w:cs="Arial"/>
            <w:b w:val="0"/>
            <w:bCs w:val="0"/>
            <w:color w:val="3A3C41"/>
            <w:spacing w:val="3"/>
            <w:sz w:val="26"/>
            <w:szCs w:val="26"/>
          </w:rPr>
          <w:t>Pediatric</w:t>
        </w:r>
        <w:proofErr w:type="spellEnd"/>
        <w:r>
          <w:rPr>
            <w:rStyle w:val="dcommatag"/>
            <w:rFonts w:ascii="Arial" w:hAnsi="Arial" w:cs="Arial"/>
            <w:b w:val="0"/>
            <w:bCs w:val="0"/>
            <w:color w:val="3A3C41"/>
            <w:spacing w:val="3"/>
            <w:sz w:val="26"/>
            <w:szCs w:val="26"/>
          </w:rPr>
          <w:t xml:space="preserve"> Cardiac </w:t>
        </w:r>
        <w:proofErr w:type="spellStart"/>
        <w:r>
          <w:rPr>
            <w:rStyle w:val="dcommatag"/>
            <w:rFonts w:ascii="Arial" w:hAnsi="Arial" w:cs="Arial"/>
            <w:b w:val="0"/>
            <w:bCs w:val="0"/>
            <w:color w:val="3A3C41"/>
            <w:spacing w:val="3"/>
            <w:sz w:val="26"/>
            <w:szCs w:val="26"/>
          </w:rPr>
          <w:t>Anesthetist</w:t>
        </w:r>
        <w:proofErr w:type="spellEnd"/>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229" w:author="Unknown"/>
          <w:rFonts w:ascii="robotoregular" w:hAnsi="robotoregular"/>
          <w:color w:val="3A3C41"/>
          <w:spacing w:val="4"/>
        </w:rPr>
      </w:pPr>
      <w:ins w:id="230" w:author="Unknown">
        <w:r>
          <w:rPr>
            <w:rStyle w:val="edu1"/>
            <w:rFonts w:ascii="Arial" w:hAnsi="Arial" w:cs="Arial"/>
            <w:i/>
            <w:iCs/>
            <w:color w:val="888E96"/>
            <w:spacing w:val="6"/>
            <w:sz w:val="18"/>
            <w:szCs w:val="18"/>
          </w:rPr>
          <w:t>MBBS, MD, PDCC</w:t>
        </w:r>
      </w:ins>
    </w:p>
    <w:p w:rsidR="00F07F57" w:rsidRDefault="00F07F57" w:rsidP="00F07F57">
      <w:pPr>
        <w:numPr>
          <w:ilvl w:val="0"/>
          <w:numId w:val="28"/>
        </w:numPr>
        <w:shd w:val="clear" w:color="auto" w:fill="FFFFFF"/>
        <w:spacing w:before="100" w:beforeAutospacing="1" w:after="50" w:line="240" w:lineRule="auto"/>
        <w:ind w:left="0"/>
        <w:rPr>
          <w:ins w:id="231" w:author="Unknown"/>
          <w:rFonts w:ascii="Arial" w:hAnsi="Arial" w:cs="Arial"/>
          <w:color w:val="3A3C41"/>
          <w:spacing w:val="4"/>
        </w:rPr>
      </w:pPr>
      <w:ins w:id="232" w:author="Unknown">
        <w:r>
          <w:rPr>
            <w:rFonts w:ascii="Arial" w:hAnsi="Arial" w:cs="Arial"/>
            <w:color w:val="3A3C41"/>
            <w:spacing w:val="4"/>
          </w:rPr>
          <w:t>Indore</w:t>
        </w:r>
      </w:ins>
    </w:p>
    <w:p w:rsidR="00F07F57" w:rsidRDefault="00F07F57" w:rsidP="00F07F57">
      <w:pPr>
        <w:numPr>
          <w:ilvl w:val="0"/>
          <w:numId w:val="28"/>
        </w:numPr>
        <w:shd w:val="clear" w:color="auto" w:fill="FFFFFF"/>
        <w:spacing w:before="100" w:beforeAutospacing="1" w:after="50" w:line="240" w:lineRule="auto"/>
        <w:ind w:left="0"/>
        <w:rPr>
          <w:ins w:id="233" w:author="Unknown"/>
          <w:rFonts w:ascii="Arial" w:hAnsi="Arial" w:cs="Arial"/>
          <w:color w:val="3A3C41"/>
          <w:spacing w:val="4"/>
        </w:rPr>
      </w:pPr>
      <w:ins w:id="234" w:author="Unknown">
        <w:r>
          <w:rPr>
            <w:rFonts w:ascii="Arial" w:hAnsi="Arial" w:cs="Arial"/>
            <w:color w:val="3A3C41"/>
            <w:spacing w:val="4"/>
          </w:rPr>
          <w:t>1 Hospital</w:t>
        </w:r>
      </w:ins>
    </w:p>
    <w:p w:rsidR="00F07F57" w:rsidRDefault="00F07F57" w:rsidP="00F07F57">
      <w:pPr>
        <w:numPr>
          <w:ilvl w:val="0"/>
          <w:numId w:val="28"/>
        </w:numPr>
        <w:shd w:val="clear" w:color="auto" w:fill="FFFFFF"/>
        <w:spacing w:before="100" w:beforeAutospacing="1" w:after="50" w:line="240" w:lineRule="auto"/>
        <w:ind w:left="0"/>
        <w:rPr>
          <w:ins w:id="235" w:author="Unknown"/>
          <w:rFonts w:ascii="Arial" w:hAnsi="Arial" w:cs="Arial"/>
          <w:color w:val="3A3C41"/>
          <w:spacing w:val="4"/>
        </w:rPr>
      </w:pPr>
      <w:ins w:id="236"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48" type="#_x0000_t75" alt="" style="width:24pt;height:24pt"/>
        </w:pict>
      </w:r>
      <w:ins w:id="237"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238" w:author="Unknown"/>
          <w:rFonts w:ascii="Arial" w:hAnsi="Arial" w:cs="Arial"/>
          <w:color w:val="3A3C41"/>
          <w:spacing w:val="4"/>
        </w:rPr>
      </w:pPr>
      <w:ins w:id="239" w:author="Unknown">
        <w:r>
          <w:rPr>
            <w:rFonts w:ascii="Arial" w:hAnsi="Arial" w:cs="Arial"/>
            <w:color w:val="3A3C41"/>
            <w:spacing w:val="4"/>
          </w:rPr>
          <w:t>Ask a Doctor</w:t>
        </w:r>
      </w:ins>
    </w:p>
    <w:p w:rsidR="00F07F57" w:rsidRDefault="00F07F57" w:rsidP="00F07F57">
      <w:pPr>
        <w:shd w:val="clear" w:color="auto" w:fill="FFFFFF"/>
        <w:rPr>
          <w:ins w:id="240" w:author="Unknown"/>
          <w:rFonts w:ascii="Times New Roman" w:hAnsi="Times New Roman" w:cs="Times New Roman"/>
        </w:rPr>
      </w:pPr>
      <w:ins w:id="241" w:author="Unknown">
        <w:r>
          <w:fldChar w:fldCharType="begin"/>
        </w:r>
        <w:r>
          <w:instrText xml:space="preserve"> HYPERLINK "https://www.sehat.com/dr-ashwin-soni-pediatric-cardiac-anesthesia-doctor-indore" \o "Dr. Ashwin Soni"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242" w:author="Unknown"/>
        </w:rPr>
      </w:pPr>
      <w:ins w:id="243" w:author="Unknown">
        <w:r>
          <w:t>Call for Appointment</w:t>
        </w:r>
      </w:ins>
    </w:p>
    <w:p w:rsidR="00F07F57" w:rsidRDefault="00F07F57" w:rsidP="00F07F57">
      <w:pPr>
        <w:shd w:val="clear" w:color="auto" w:fill="FFFFFF"/>
        <w:rPr>
          <w:ins w:id="244" w:author="Unknown"/>
        </w:rPr>
      </w:pPr>
      <w:r>
        <w:rPr>
          <w:noProof/>
          <w:lang w:eastAsia="en-IN"/>
        </w:rPr>
        <w:drawing>
          <wp:inline distT="0" distB="0" distL="0" distR="0">
            <wp:extent cx="1003300" cy="1003300"/>
            <wp:effectExtent l="19050" t="0" r="6350" b="0"/>
            <wp:docPr id="117" name="doclink178524" descr="https://d1toqhe3jilt37.cloudfront.net/doctor_logos/1445948420akash-raje-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524" descr="https://d1toqhe3jilt37.cloudfront.net/doctor_logos/1445948420akash-raje-indore.JPG"/>
                    <pic:cNvPicPr>
                      <a:picLocks noChangeAspect="1" noChangeArrowheads="1"/>
                    </pic:cNvPicPr>
                  </pic:nvPicPr>
                  <pic:blipFill>
                    <a:blip r:embed="rId55"/>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245" w:author="Unknown"/>
          <w:rFonts w:ascii="Arial" w:hAnsi="Arial" w:cs="Arial"/>
          <w:b w:val="0"/>
          <w:bCs w:val="0"/>
          <w:color w:val="3A3C41"/>
          <w:spacing w:val="3"/>
          <w:sz w:val="32"/>
          <w:szCs w:val="32"/>
        </w:rPr>
      </w:pPr>
      <w:ins w:id="246"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"https://www.sehat.com/dr-prakash-raje-histopathologist-indore" \o "Dr. Prakash Raje"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w:t>
        </w:r>
        <w:proofErr w:type="spellStart"/>
        <w:r>
          <w:rPr>
            <w:rStyle w:val="Hyperlink"/>
            <w:rFonts w:ascii="Arial" w:hAnsi="Arial" w:cs="Arial"/>
            <w:b w:val="0"/>
            <w:bCs w:val="0"/>
            <w:color w:val="3A3C41"/>
            <w:spacing w:val="3"/>
            <w:sz w:val="32"/>
            <w:szCs w:val="32"/>
            <w:u w:val="none"/>
          </w:rPr>
          <w:t>Prakash</w:t>
        </w:r>
        <w:proofErr w:type="spellEnd"/>
        <w:r>
          <w:rPr>
            <w:rStyle w:val="Hyperlink"/>
            <w:rFonts w:ascii="Arial" w:hAnsi="Arial" w:cs="Arial"/>
            <w:b w:val="0"/>
            <w:bCs w:val="0"/>
            <w:color w:val="3A3C41"/>
            <w:spacing w:val="3"/>
            <w:sz w:val="32"/>
            <w:szCs w:val="32"/>
            <w:u w:val="none"/>
          </w:rPr>
          <w:t xml:space="preserve"> </w:t>
        </w:r>
        <w:proofErr w:type="spellStart"/>
        <w:r>
          <w:rPr>
            <w:rStyle w:val="Hyperlink"/>
            <w:rFonts w:ascii="Arial" w:hAnsi="Arial" w:cs="Arial"/>
            <w:b w:val="0"/>
            <w:bCs w:val="0"/>
            <w:color w:val="3A3C41"/>
            <w:spacing w:val="3"/>
            <w:sz w:val="32"/>
            <w:szCs w:val="32"/>
            <w:u w:val="none"/>
          </w:rPr>
          <w:t>Raje</w:t>
        </w:r>
        <w:proofErr w:type="spellEnd"/>
        <w:r>
          <w:rPr>
            <w:rFonts w:ascii="Arial" w:hAnsi="Arial" w:cs="Arial"/>
            <w:b w:val="0"/>
            <w:bCs w:val="0"/>
            <w:color w:val="3A3C41"/>
            <w:spacing w:val="3"/>
            <w:sz w:val="32"/>
            <w:szCs w:val="32"/>
          </w:rPr>
          <w:br/>
        </w:r>
        <w:proofErr w:type="spellStart"/>
        <w:r>
          <w:rPr>
            <w:rStyle w:val="dcommatag"/>
            <w:rFonts w:ascii="Arial" w:hAnsi="Arial" w:cs="Arial"/>
            <w:b w:val="0"/>
            <w:bCs w:val="0"/>
            <w:color w:val="3A3C41"/>
            <w:spacing w:val="3"/>
            <w:sz w:val="26"/>
            <w:szCs w:val="26"/>
          </w:rPr>
          <w:t>Histopathologist</w:t>
        </w:r>
        <w:proofErr w:type="spellEnd"/>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247" w:author="Unknown"/>
          <w:rFonts w:ascii="robotoregular" w:hAnsi="robotoregular"/>
          <w:color w:val="3A3C41"/>
          <w:spacing w:val="4"/>
        </w:rPr>
      </w:pPr>
      <w:ins w:id="248" w:author="Unknown">
        <w:r>
          <w:rPr>
            <w:rStyle w:val="edu1"/>
            <w:rFonts w:ascii="Arial" w:hAnsi="Arial" w:cs="Arial"/>
            <w:i/>
            <w:iCs/>
            <w:color w:val="888E96"/>
            <w:spacing w:val="6"/>
            <w:sz w:val="18"/>
            <w:szCs w:val="18"/>
          </w:rPr>
          <w:t>MBBS, DCP, MD</w:t>
        </w:r>
      </w:ins>
    </w:p>
    <w:p w:rsidR="00F07F57" w:rsidRDefault="00F07F57" w:rsidP="00F07F57">
      <w:pPr>
        <w:numPr>
          <w:ilvl w:val="0"/>
          <w:numId w:val="29"/>
        </w:numPr>
        <w:shd w:val="clear" w:color="auto" w:fill="FFFFFF"/>
        <w:spacing w:before="100" w:beforeAutospacing="1" w:after="50" w:line="240" w:lineRule="auto"/>
        <w:ind w:left="0"/>
        <w:rPr>
          <w:ins w:id="249" w:author="Unknown"/>
          <w:rFonts w:ascii="Arial" w:hAnsi="Arial" w:cs="Arial"/>
          <w:color w:val="3A3C41"/>
          <w:spacing w:val="4"/>
        </w:rPr>
      </w:pPr>
      <w:ins w:id="250" w:author="Unknown">
        <w:r>
          <w:rPr>
            <w:rFonts w:ascii="Arial" w:hAnsi="Arial" w:cs="Arial"/>
            <w:color w:val="3A3C41"/>
            <w:spacing w:val="4"/>
          </w:rPr>
          <w:t>Indore</w:t>
        </w:r>
      </w:ins>
    </w:p>
    <w:p w:rsidR="00F07F57" w:rsidRDefault="00F07F57" w:rsidP="00F07F57">
      <w:pPr>
        <w:numPr>
          <w:ilvl w:val="0"/>
          <w:numId w:val="29"/>
        </w:numPr>
        <w:shd w:val="clear" w:color="auto" w:fill="FFFFFF"/>
        <w:spacing w:before="100" w:beforeAutospacing="1" w:after="50" w:line="240" w:lineRule="auto"/>
        <w:ind w:left="0"/>
        <w:rPr>
          <w:ins w:id="251" w:author="Unknown"/>
          <w:rFonts w:ascii="Arial" w:hAnsi="Arial" w:cs="Arial"/>
          <w:color w:val="3A3C41"/>
          <w:spacing w:val="4"/>
        </w:rPr>
      </w:pPr>
      <w:ins w:id="252" w:author="Unknown">
        <w:r>
          <w:rPr>
            <w:rFonts w:ascii="Arial" w:hAnsi="Arial" w:cs="Arial"/>
            <w:color w:val="3A3C41"/>
            <w:spacing w:val="4"/>
          </w:rPr>
          <w:t>2 Hospitals</w:t>
        </w:r>
      </w:ins>
    </w:p>
    <w:p w:rsidR="00F07F57" w:rsidRDefault="00F07F57" w:rsidP="00F07F57">
      <w:pPr>
        <w:numPr>
          <w:ilvl w:val="0"/>
          <w:numId w:val="29"/>
        </w:numPr>
        <w:shd w:val="clear" w:color="auto" w:fill="FFFFFF"/>
        <w:spacing w:before="100" w:beforeAutospacing="1" w:after="50" w:line="240" w:lineRule="auto"/>
        <w:ind w:left="0"/>
        <w:rPr>
          <w:ins w:id="253" w:author="Unknown"/>
          <w:rFonts w:ascii="Arial" w:hAnsi="Arial" w:cs="Arial"/>
          <w:color w:val="3A3C41"/>
          <w:spacing w:val="4"/>
        </w:rPr>
      </w:pPr>
      <w:ins w:id="254"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49" type="#_x0000_t75" alt="" style="width:24pt;height:24pt"/>
        </w:pict>
      </w:r>
      <w:ins w:id="255"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256" w:author="Unknown"/>
          <w:rFonts w:ascii="Arial" w:hAnsi="Arial" w:cs="Arial"/>
          <w:color w:val="3A3C41"/>
          <w:spacing w:val="4"/>
        </w:rPr>
      </w:pPr>
      <w:ins w:id="257" w:author="Unknown">
        <w:r>
          <w:rPr>
            <w:rFonts w:ascii="Arial" w:hAnsi="Arial" w:cs="Arial"/>
            <w:color w:val="3A3C41"/>
            <w:spacing w:val="4"/>
          </w:rPr>
          <w:t>Ask a Doctor</w:t>
        </w:r>
      </w:ins>
    </w:p>
    <w:p w:rsidR="00F07F57" w:rsidRDefault="00F07F57" w:rsidP="00F07F57">
      <w:pPr>
        <w:shd w:val="clear" w:color="auto" w:fill="FFFFFF"/>
        <w:rPr>
          <w:ins w:id="258" w:author="Unknown"/>
          <w:rFonts w:ascii="Times New Roman" w:hAnsi="Times New Roman" w:cs="Times New Roman"/>
        </w:rPr>
      </w:pPr>
      <w:ins w:id="259" w:author="Unknown">
        <w:r>
          <w:fldChar w:fldCharType="begin"/>
        </w:r>
        <w:r>
          <w:instrText xml:space="preserve"> HYPERLINK "https://www.sehat.com/dr-prakash-raje-histopathologist-indore" \o "Dr. Prakash Raje"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260" w:author="Unknown"/>
        </w:rPr>
      </w:pPr>
      <w:ins w:id="261" w:author="Unknown">
        <w:r>
          <w:t>Call for Appointment</w:t>
        </w:r>
      </w:ins>
    </w:p>
    <w:p w:rsidR="00F07F57" w:rsidRDefault="00F07F57" w:rsidP="00F07F57">
      <w:pPr>
        <w:shd w:val="clear" w:color="auto" w:fill="FFFFFF"/>
        <w:rPr>
          <w:ins w:id="262" w:author="Unknown"/>
        </w:rPr>
      </w:pPr>
      <w:r>
        <w:rPr>
          <w:noProof/>
          <w:lang w:eastAsia="en-IN"/>
        </w:rPr>
        <w:drawing>
          <wp:inline distT="0" distB="0" distL="0" distR="0">
            <wp:extent cx="1003300" cy="1003300"/>
            <wp:effectExtent l="19050" t="0" r="6350" b="0"/>
            <wp:docPr id="119" name="doclink201072" descr="https://d1toqhe3jilt37.cloudfront.net/doctor_logos/1457454401-JainAash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201072" descr="https://d1toqhe3jilt37.cloudfront.net/doctor_logos/1457454401-JainAashna.jpg"/>
                    <pic:cNvPicPr>
                      <a:picLocks noChangeAspect="1" noChangeArrowheads="1"/>
                    </pic:cNvPicPr>
                  </pic:nvPicPr>
                  <pic:blipFill>
                    <a:blip r:embed="rId56"/>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263" w:author="Unknown"/>
          <w:rFonts w:ascii="Arial" w:hAnsi="Arial" w:cs="Arial"/>
          <w:b w:val="0"/>
          <w:bCs w:val="0"/>
          <w:color w:val="3A3C41"/>
          <w:spacing w:val="3"/>
          <w:sz w:val="32"/>
          <w:szCs w:val="32"/>
        </w:rPr>
      </w:pPr>
      <w:ins w:id="264"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"https://www.sehat.com/ms-aashna-jain-audiologists-and-speech-therapist-indore" \o "Ms. Aashna Jain"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Ms. </w:t>
        </w:r>
        <w:proofErr w:type="spellStart"/>
        <w:r>
          <w:rPr>
            <w:rStyle w:val="Hyperlink"/>
            <w:rFonts w:ascii="Arial" w:hAnsi="Arial" w:cs="Arial"/>
            <w:b w:val="0"/>
            <w:bCs w:val="0"/>
            <w:color w:val="3A3C41"/>
            <w:spacing w:val="3"/>
            <w:sz w:val="32"/>
            <w:szCs w:val="32"/>
            <w:u w:val="none"/>
          </w:rPr>
          <w:t>Aashna</w:t>
        </w:r>
        <w:proofErr w:type="spellEnd"/>
        <w:r>
          <w:rPr>
            <w:rStyle w:val="Hyperlink"/>
            <w:rFonts w:ascii="Arial" w:hAnsi="Arial" w:cs="Arial"/>
            <w:b w:val="0"/>
            <w:bCs w:val="0"/>
            <w:color w:val="3A3C41"/>
            <w:spacing w:val="3"/>
            <w:sz w:val="32"/>
            <w:szCs w:val="32"/>
            <w:u w:val="none"/>
          </w:rPr>
          <w:t xml:space="preserve"> Jain</w:t>
        </w:r>
        <w:r>
          <w:rPr>
            <w:rFonts w:ascii="Arial" w:hAnsi="Arial" w:cs="Arial"/>
            <w:b w:val="0"/>
            <w:bCs w:val="0"/>
            <w:color w:val="3A3C41"/>
            <w:spacing w:val="3"/>
            <w:sz w:val="32"/>
            <w:szCs w:val="32"/>
          </w:rPr>
          <w:br/>
        </w:r>
        <w:r>
          <w:rPr>
            <w:rStyle w:val="dcommatag"/>
            <w:rFonts w:ascii="Arial" w:hAnsi="Arial" w:cs="Arial"/>
            <w:b w:val="0"/>
            <w:bCs w:val="0"/>
            <w:color w:val="3A3C41"/>
            <w:spacing w:val="3"/>
            <w:sz w:val="26"/>
            <w:szCs w:val="26"/>
          </w:rPr>
          <w:t>Audiologist and Speech Therapist</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265" w:author="Unknown"/>
          <w:rFonts w:ascii="robotoregular" w:hAnsi="robotoregular"/>
          <w:color w:val="3A3C41"/>
          <w:spacing w:val="4"/>
        </w:rPr>
      </w:pPr>
      <w:ins w:id="266" w:author="Unknown">
        <w:r>
          <w:rPr>
            <w:rStyle w:val="edu1"/>
            <w:rFonts w:ascii="Arial" w:hAnsi="Arial" w:cs="Arial"/>
            <w:i/>
            <w:iCs/>
            <w:color w:val="888E96"/>
            <w:spacing w:val="6"/>
            <w:sz w:val="18"/>
            <w:szCs w:val="18"/>
          </w:rPr>
          <w:t>BASLP, MASLP</w:t>
        </w:r>
      </w:ins>
    </w:p>
    <w:p w:rsidR="00F07F57" w:rsidRDefault="00F07F57" w:rsidP="00F07F57">
      <w:pPr>
        <w:numPr>
          <w:ilvl w:val="0"/>
          <w:numId w:val="30"/>
        </w:numPr>
        <w:shd w:val="clear" w:color="auto" w:fill="FFFFFF"/>
        <w:spacing w:before="100" w:beforeAutospacing="1" w:after="50" w:line="240" w:lineRule="auto"/>
        <w:ind w:left="0"/>
        <w:rPr>
          <w:ins w:id="267" w:author="Unknown"/>
          <w:rFonts w:ascii="Arial" w:hAnsi="Arial" w:cs="Arial"/>
          <w:color w:val="3A3C41"/>
          <w:spacing w:val="4"/>
        </w:rPr>
      </w:pPr>
      <w:ins w:id="268" w:author="Unknown">
        <w:r>
          <w:rPr>
            <w:rFonts w:ascii="Arial" w:hAnsi="Arial" w:cs="Arial"/>
            <w:color w:val="3A3C41"/>
            <w:spacing w:val="4"/>
          </w:rPr>
          <w:t>Indore</w:t>
        </w:r>
      </w:ins>
    </w:p>
    <w:p w:rsidR="00F07F57" w:rsidRDefault="00F07F57" w:rsidP="00F07F57">
      <w:pPr>
        <w:numPr>
          <w:ilvl w:val="0"/>
          <w:numId w:val="30"/>
        </w:numPr>
        <w:shd w:val="clear" w:color="auto" w:fill="FFFFFF"/>
        <w:spacing w:before="100" w:beforeAutospacing="1" w:after="50" w:line="240" w:lineRule="auto"/>
        <w:ind w:left="0"/>
        <w:rPr>
          <w:ins w:id="269" w:author="Unknown"/>
          <w:rFonts w:ascii="Arial" w:hAnsi="Arial" w:cs="Arial"/>
          <w:color w:val="3A3C41"/>
          <w:spacing w:val="4"/>
        </w:rPr>
      </w:pPr>
      <w:ins w:id="270" w:author="Unknown">
        <w:r>
          <w:rPr>
            <w:rFonts w:ascii="Arial" w:hAnsi="Arial" w:cs="Arial"/>
            <w:color w:val="3A3C41"/>
            <w:spacing w:val="4"/>
          </w:rPr>
          <w:lastRenderedPageBreak/>
          <w:t>2 Years Experience</w:t>
        </w:r>
      </w:ins>
    </w:p>
    <w:p w:rsidR="00F07F57" w:rsidRDefault="00F07F57" w:rsidP="00F07F57">
      <w:pPr>
        <w:numPr>
          <w:ilvl w:val="0"/>
          <w:numId w:val="30"/>
        </w:numPr>
        <w:shd w:val="clear" w:color="auto" w:fill="FFFFFF"/>
        <w:spacing w:before="100" w:beforeAutospacing="1" w:after="50" w:line="240" w:lineRule="auto"/>
        <w:ind w:left="0"/>
        <w:rPr>
          <w:ins w:id="271" w:author="Unknown"/>
          <w:rFonts w:ascii="Arial" w:hAnsi="Arial" w:cs="Arial"/>
          <w:color w:val="3A3C41"/>
          <w:spacing w:val="4"/>
        </w:rPr>
      </w:pPr>
      <w:ins w:id="272" w:author="Unknown">
        <w:r>
          <w:rPr>
            <w:rFonts w:ascii="Arial" w:hAnsi="Arial" w:cs="Arial"/>
            <w:color w:val="3A3C41"/>
            <w:spacing w:val="4"/>
          </w:rPr>
          <w:t>1 Hospital</w:t>
        </w:r>
      </w:ins>
    </w:p>
    <w:p w:rsidR="00F07F57" w:rsidRDefault="00F07F57" w:rsidP="00F07F57">
      <w:pPr>
        <w:numPr>
          <w:ilvl w:val="0"/>
          <w:numId w:val="30"/>
        </w:numPr>
        <w:shd w:val="clear" w:color="auto" w:fill="FFFFFF"/>
        <w:spacing w:before="100" w:beforeAutospacing="1" w:after="50" w:line="240" w:lineRule="auto"/>
        <w:ind w:left="0"/>
        <w:rPr>
          <w:ins w:id="273" w:author="Unknown"/>
          <w:rFonts w:ascii="Arial" w:hAnsi="Arial" w:cs="Arial"/>
          <w:color w:val="3A3C41"/>
          <w:spacing w:val="4"/>
        </w:rPr>
      </w:pPr>
      <w:ins w:id="274"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50" type="#_x0000_t75" alt="" style="width:24pt;height:24pt"/>
        </w:pict>
      </w:r>
      <w:ins w:id="275"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276" w:author="Unknown"/>
          <w:rFonts w:ascii="Arial" w:hAnsi="Arial" w:cs="Arial"/>
          <w:color w:val="3A3C41"/>
          <w:spacing w:val="4"/>
        </w:rPr>
      </w:pPr>
      <w:ins w:id="277" w:author="Unknown">
        <w:r>
          <w:rPr>
            <w:rFonts w:ascii="Arial" w:hAnsi="Arial" w:cs="Arial"/>
            <w:color w:val="3A3C41"/>
            <w:spacing w:val="4"/>
          </w:rPr>
          <w:t>Ask a Doctor</w:t>
        </w:r>
      </w:ins>
    </w:p>
    <w:p w:rsidR="00F07F57" w:rsidRDefault="00F07F57" w:rsidP="00F07F57">
      <w:pPr>
        <w:shd w:val="clear" w:color="auto" w:fill="FFFFFF"/>
        <w:rPr>
          <w:ins w:id="278" w:author="Unknown"/>
          <w:rFonts w:ascii="Times New Roman" w:hAnsi="Times New Roman" w:cs="Times New Roman"/>
        </w:rPr>
      </w:pPr>
      <w:ins w:id="279" w:author="Unknown">
        <w:r>
          <w:fldChar w:fldCharType="begin"/>
        </w:r>
        <w:r>
          <w:instrText xml:space="preserve"> HYPERLINK "https://www.sehat.com/ms-aashna-jain-audiologists-and-speech-therapist-indore" \o "Ms. Aashna Jain"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280" w:author="Unknown"/>
        </w:rPr>
      </w:pPr>
      <w:ins w:id="281" w:author="Unknown">
        <w:r>
          <w:t>Call for Appointment</w:t>
        </w:r>
      </w:ins>
    </w:p>
    <w:p w:rsidR="00F07F57" w:rsidRDefault="00F07F57" w:rsidP="00F07F57">
      <w:pPr>
        <w:shd w:val="clear" w:color="auto" w:fill="FFFFFF"/>
        <w:rPr>
          <w:ins w:id="282" w:author="Unknown"/>
        </w:rPr>
      </w:pPr>
      <w:r>
        <w:rPr>
          <w:noProof/>
          <w:lang w:eastAsia="en-IN"/>
        </w:rPr>
        <w:drawing>
          <wp:inline distT="0" distB="0" distL="0" distR="0">
            <wp:extent cx="1003300" cy="1003300"/>
            <wp:effectExtent l="19050" t="0" r="6350" b="0"/>
            <wp:docPr id="121" name="doclink178541" descr="https://d1toqhe3jilt37.cloudfront.net/images/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541" descr="https://d1toqhe3jilt37.cloudfront.net/images/male.jpg"/>
                    <pic:cNvPicPr>
                      <a:picLocks noChangeAspect="1" noChangeArrowheads="1"/>
                    </pic:cNvPicPr>
                  </pic:nvPicPr>
                  <pic:blipFill>
                    <a:blip r:embed="rId57"/>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283" w:author="Unknown"/>
          <w:rFonts w:ascii="Arial" w:hAnsi="Arial" w:cs="Arial"/>
          <w:b w:val="0"/>
          <w:bCs w:val="0"/>
          <w:color w:val="3A3C41"/>
          <w:spacing w:val="3"/>
          <w:sz w:val="32"/>
          <w:szCs w:val="32"/>
        </w:rPr>
      </w:pPr>
      <w:ins w:id="284"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"https://www.sehat.com/dr-meetesh-agrawal-dermatologist-indore" \o "Dr. Meetesh Agrawal"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w:t>
        </w:r>
        <w:proofErr w:type="spellStart"/>
        <w:r>
          <w:rPr>
            <w:rStyle w:val="Hyperlink"/>
            <w:rFonts w:ascii="Arial" w:hAnsi="Arial" w:cs="Arial"/>
            <w:b w:val="0"/>
            <w:bCs w:val="0"/>
            <w:color w:val="3A3C41"/>
            <w:spacing w:val="3"/>
            <w:sz w:val="32"/>
            <w:szCs w:val="32"/>
            <w:u w:val="none"/>
          </w:rPr>
          <w:t>Meetesh</w:t>
        </w:r>
        <w:proofErr w:type="spellEnd"/>
        <w:r>
          <w:rPr>
            <w:rStyle w:val="Hyperlink"/>
            <w:rFonts w:ascii="Arial" w:hAnsi="Arial" w:cs="Arial"/>
            <w:b w:val="0"/>
            <w:bCs w:val="0"/>
            <w:color w:val="3A3C41"/>
            <w:spacing w:val="3"/>
            <w:sz w:val="32"/>
            <w:szCs w:val="32"/>
            <w:u w:val="none"/>
          </w:rPr>
          <w:t xml:space="preserve"> </w:t>
        </w:r>
        <w:proofErr w:type="spellStart"/>
        <w:r>
          <w:rPr>
            <w:rStyle w:val="Hyperlink"/>
            <w:rFonts w:ascii="Arial" w:hAnsi="Arial" w:cs="Arial"/>
            <w:b w:val="0"/>
            <w:bCs w:val="0"/>
            <w:color w:val="3A3C41"/>
            <w:spacing w:val="3"/>
            <w:sz w:val="32"/>
            <w:szCs w:val="32"/>
            <w:u w:val="none"/>
          </w:rPr>
          <w:t>Agrawal</w:t>
        </w:r>
        <w:proofErr w:type="spellEnd"/>
        <w:r>
          <w:rPr>
            <w:rFonts w:ascii="Arial" w:hAnsi="Arial" w:cs="Arial"/>
            <w:b w:val="0"/>
            <w:bCs w:val="0"/>
            <w:color w:val="3A3C41"/>
            <w:spacing w:val="3"/>
            <w:sz w:val="32"/>
            <w:szCs w:val="32"/>
          </w:rPr>
          <w:br/>
        </w:r>
        <w:r>
          <w:rPr>
            <w:rStyle w:val="dcommatag"/>
            <w:rFonts w:ascii="Arial" w:hAnsi="Arial" w:cs="Arial"/>
            <w:b w:val="0"/>
            <w:bCs w:val="0"/>
            <w:color w:val="3A3C41"/>
            <w:spacing w:val="3"/>
            <w:sz w:val="26"/>
            <w:szCs w:val="26"/>
          </w:rPr>
          <w:t>Dermatologist</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285" w:author="Unknown"/>
          <w:rFonts w:ascii="robotoregular" w:hAnsi="robotoregular"/>
          <w:color w:val="3A3C41"/>
          <w:spacing w:val="4"/>
        </w:rPr>
      </w:pPr>
      <w:ins w:id="286" w:author="Unknown">
        <w:r>
          <w:rPr>
            <w:rStyle w:val="edu1"/>
            <w:rFonts w:ascii="Arial" w:hAnsi="Arial" w:cs="Arial"/>
            <w:i/>
            <w:iCs/>
            <w:color w:val="888E96"/>
            <w:spacing w:val="6"/>
            <w:sz w:val="18"/>
            <w:szCs w:val="18"/>
          </w:rPr>
          <w:t>MBBS, MD</w:t>
        </w:r>
      </w:ins>
    </w:p>
    <w:p w:rsidR="00F07F57" w:rsidRDefault="00F07F57" w:rsidP="00F07F57">
      <w:pPr>
        <w:numPr>
          <w:ilvl w:val="0"/>
          <w:numId w:val="31"/>
        </w:numPr>
        <w:shd w:val="clear" w:color="auto" w:fill="FFFFFF"/>
        <w:spacing w:before="100" w:beforeAutospacing="1" w:after="50" w:line="240" w:lineRule="auto"/>
        <w:ind w:left="0"/>
        <w:rPr>
          <w:ins w:id="287" w:author="Unknown"/>
          <w:rFonts w:ascii="Arial" w:hAnsi="Arial" w:cs="Arial"/>
          <w:color w:val="3A3C41"/>
          <w:spacing w:val="4"/>
        </w:rPr>
      </w:pPr>
      <w:ins w:id="288" w:author="Unknown">
        <w:r>
          <w:rPr>
            <w:rFonts w:ascii="Arial" w:hAnsi="Arial" w:cs="Arial"/>
            <w:color w:val="3A3C41"/>
            <w:spacing w:val="4"/>
          </w:rPr>
          <w:t>Indore</w:t>
        </w:r>
      </w:ins>
    </w:p>
    <w:p w:rsidR="00F07F57" w:rsidRDefault="00F07F57" w:rsidP="00F07F57">
      <w:pPr>
        <w:numPr>
          <w:ilvl w:val="0"/>
          <w:numId w:val="31"/>
        </w:numPr>
        <w:shd w:val="clear" w:color="auto" w:fill="FFFFFF"/>
        <w:spacing w:before="100" w:beforeAutospacing="1" w:after="50" w:line="240" w:lineRule="auto"/>
        <w:ind w:left="0"/>
        <w:rPr>
          <w:ins w:id="289" w:author="Unknown"/>
          <w:rFonts w:ascii="Arial" w:hAnsi="Arial" w:cs="Arial"/>
          <w:color w:val="3A3C41"/>
          <w:spacing w:val="4"/>
        </w:rPr>
      </w:pPr>
      <w:ins w:id="290" w:author="Unknown">
        <w:r>
          <w:rPr>
            <w:rFonts w:ascii="Arial" w:hAnsi="Arial" w:cs="Arial"/>
            <w:color w:val="3A3C41"/>
            <w:spacing w:val="4"/>
          </w:rPr>
          <w:t>2 Hospitals</w:t>
        </w:r>
      </w:ins>
    </w:p>
    <w:p w:rsidR="00F07F57" w:rsidRDefault="00F07F57" w:rsidP="00F07F57">
      <w:pPr>
        <w:numPr>
          <w:ilvl w:val="0"/>
          <w:numId w:val="31"/>
        </w:numPr>
        <w:shd w:val="clear" w:color="auto" w:fill="FFFFFF"/>
        <w:spacing w:before="100" w:beforeAutospacing="1" w:after="50" w:line="240" w:lineRule="auto"/>
        <w:ind w:left="0"/>
        <w:rPr>
          <w:ins w:id="291" w:author="Unknown"/>
          <w:rFonts w:ascii="Arial" w:hAnsi="Arial" w:cs="Arial"/>
          <w:color w:val="3A3C41"/>
          <w:spacing w:val="4"/>
        </w:rPr>
      </w:pPr>
      <w:ins w:id="292"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51" type="#_x0000_t75" alt="" style="width:24pt;height:24pt"/>
        </w:pict>
      </w:r>
      <w:ins w:id="293"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294" w:author="Unknown"/>
          <w:rFonts w:ascii="Arial" w:hAnsi="Arial" w:cs="Arial"/>
          <w:color w:val="3A3C41"/>
          <w:spacing w:val="4"/>
        </w:rPr>
      </w:pPr>
      <w:ins w:id="295" w:author="Unknown">
        <w:r>
          <w:rPr>
            <w:rFonts w:ascii="Arial" w:hAnsi="Arial" w:cs="Arial"/>
            <w:color w:val="3A3C41"/>
            <w:spacing w:val="4"/>
          </w:rPr>
          <w:t>Ask a Doctor</w:t>
        </w:r>
      </w:ins>
    </w:p>
    <w:p w:rsidR="00F07F57" w:rsidRDefault="00F07F57" w:rsidP="00F07F57">
      <w:pPr>
        <w:shd w:val="clear" w:color="auto" w:fill="FFFFFF"/>
        <w:rPr>
          <w:ins w:id="296" w:author="Unknown"/>
          <w:rFonts w:ascii="Times New Roman" w:hAnsi="Times New Roman" w:cs="Times New Roman"/>
        </w:rPr>
      </w:pPr>
      <w:ins w:id="297" w:author="Unknown">
        <w:r>
          <w:fldChar w:fldCharType="begin"/>
        </w:r>
        <w:r>
          <w:instrText xml:space="preserve"> HYPERLINK "https://www.sehat.com/dr-meetesh-agrawal-dermatologist-indore" \o "Dr. Meetesh Agrawal"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298" w:author="Unknown"/>
        </w:rPr>
      </w:pPr>
      <w:ins w:id="299" w:author="Unknown">
        <w:r>
          <w:t>Call for Appointment</w:t>
        </w:r>
      </w:ins>
    </w:p>
    <w:p w:rsidR="00F07F57" w:rsidRDefault="00F07F57" w:rsidP="00F07F57">
      <w:pPr>
        <w:shd w:val="clear" w:color="auto" w:fill="FFFFFF"/>
        <w:rPr>
          <w:ins w:id="300" w:author="Unknown"/>
        </w:rPr>
      </w:pPr>
      <w:r>
        <w:rPr>
          <w:noProof/>
          <w:lang w:eastAsia="en-IN"/>
        </w:rPr>
        <w:drawing>
          <wp:inline distT="0" distB="0" distL="0" distR="0">
            <wp:extent cx="1003300" cy="1003300"/>
            <wp:effectExtent l="19050" t="0" r="6350" b="0"/>
            <wp:docPr id="123" name="doclink162108" descr="https://d1toqhe3jilt37.cloudfront.net/images/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62108" descr="https://d1toqhe3jilt37.cloudfront.net/images/male.jpg"/>
                    <pic:cNvPicPr>
                      <a:picLocks noChangeAspect="1" noChangeArrowheads="1"/>
                    </pic:cNvPicPr>
                  </pic:nvPicPr>
                  <pic:blipFill>
                    <a:blip r:embed="rId57"/>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301" w:author="Unknown"/>
          <w:rFonts w:ascii="Arial" w:hAnsi="Arial" w:cs="Arial"/>
          <w:b w:val="0"/>
          <w:bCs w:val="0"/>
          <w:color w:val="3A3C41"/>
          <w:spacing w:val="3"/>
          <w:sz w:val="32"/>
          <w:szCs w:val="32"/>
        </w:rPr>
      </w:pPr>
      <w:ins w:id="302"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"https://www.sehat.com/dr-manish-nema-hematologist-indore" \o "Dr. Manish Nema"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Manish </w:t>
        </w:r>
        <w:proofErr w:type="spellStart"/>
        <w:r>
          <w:rPr>
            <w:rStyle w:val="Hyperlink"/>
            <w:rFonts w:ascii="Arial" w:hAnsi="Arial" w:cs="Arial"/>
            <w:b w:val="0"/>
            <w:bCs w:val="0"/>
            <w:color w:val="3A3C41"/>
            <w:spacing w:val="3"/>
            <w:sz w:val="32"/>
            <w:szCs w:val="32"/>
            <w:u w:val="none"/>
          </w:rPr>
          <w:t>Nema</w:t>
        </w:r>
        <w:proofErr w:type="spellEnd"/>
        <w:r>
          <w:rPr>
            <w:rFonts w:ascii="Arial" w:hAnsi="Arial" w:cs="Arial"/>
            <w:b w:val="0"/>
            <w:bCs w:val="0"/>
            <w:color w:val="3A3C41"/>
            <w:spacing w:val="3"/>
            <w:sz w:val="32"/>
            <w:szCs w:val="32"/>
          </w:rPr>
          <w:br/>
        </w:r>
        <w:proofErr w:type="spellStart"/>
        <w:r>
          <w:rPr>
            <w:rStyle w:val="dcommatag"/>
            <w:rFonts w:ascii="Arial" w:hAnsi="Arial" w:cs="Arial"/>
            <w:b w:val="0"/>
            <w:bCs w:val="0"/>
            <w:color w:val="3A3C41"/>
            <w:spacing w:val="3"/>
            <w:sz w:val="26"/>
            <w:szCs w:val="26"/>
          </w:rPr>
          <w:t>Hematologist</w:t>
        </w:r>
        <w:proofErr w:type="spellEnd"/>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303" w:author="Unknown"/>
          <w:rFonts w:ascii="robotoregular" w:hAnsi="robotoregular"/>
          <w:color w:val="3A3C41"/>
          <w:spacing w:val="4"/>
        </w:rPr>
      </w:pPr>
      <w:ins w:id="304" w:author="Unknown">
        <w:r>
          <w:rPr>
            <w:rStyle w:val="edu1"/>
            <w:rFonts w:ascii="Arial" w:hAnsi="Arial" w:cs="Arial"/>
            <w:i/>
            <w:iCs/>
            <w:color w:val="888E96"/>
            <w:spacing w:val="6"/>
            <w:sz w:val="18"/>
            <w:szCs w:val="18"/>
          </w:rPr>
          <w:t>MBBS, MD, DM</w:t>
        </w:r>
      </w:ins>
    </w:p>
    <w:p w:rsidR="00F07F57" w:rsidRDefault="00F07F57" w:rsidP="00F07F57">
      <w:pPr>
        <w:numPr>
          <w:ilvl w:val="0"/>
          <w:numId w:val="32"/>
        </w:numPr>
        <w:shd w:val="clear" w:color="auto" w:fill="FFFFFF"/>
        <w:spacing w:before="100" w:beforeAutospacing="1" w:after="50" w:line="240" w:lineRule="auto"/>
        <w:ind w:left="0"/>
        <w:rPr>
          <w:ins w:id="305" w:author="Unknown"/>
          <w:rFonts w:ascii="Arial" w:hAnsi="Arial" w:cs="Arial"/>
          <w:color w:val="3A3C41"/>
          <w:spacing w:val="4"/>
        </w:rPr>
      </w:pPr>
      <w:ins w:id="306" w:author="Unknown">
        <w:r>
          <w:rPr>
            <w:rFonts w:ascii="Arial" w:hAnsi="Arial" w:cs="Arial"/>
            <w:color w:val="3A3C41"/>
            <w:spacing w:val="4"/>
          </w:rPr>
          <w:t>Indore</w:t>
        </w:r>
      </w:ins>
    </w:p>
    <w:p w:rsidR="00F07F57" w:rsidRDefault="00F07F57" w:rsidP="00F07F57">
      <w:pPr>
        <w:numPr>
          <w:ilvl w:val="0"/>
          <w:numId w:val="32"/>
        </w:numPr>
        <w:shd w:val="clear" w:color="auto" w:fill="FFFFFF"/>
        <w:spacing w:before="100" w:beforeAutospacing="1" w:after="50" w:line="240" w:lineRule="auto"/>
        <w:ind w:left="0"/>
        <w:rPr>
          <w:ins w:id="307" w:author="Unknown"/>
          <w:rFonts w:ascii="Arial" w:hAnsi="Arial" w:cs="Arial"/>
          <w:color w:val="3A3C41"/>
          <w:spacing w:val="4"/>
        </w:rPr>
      </w:pPr>
      <w:ins w:id="308" w:author="Unknown">
        <w:r>
          <w:rPr>
            <w:rFonts w:ascii="Arial" w:hAnsi="Arial" w:cs="Arial"/>
            <w:color w:val="3A3C41"/>
            <w:spacing w:val="4"/>
          </w:rPr>
          <w:t>2 Hospitals</w:t>
        </w:r>
      </w:ins>
    </w:p>
    <w:p w:rsidR="00F07F57" w:rsidRDefault="00F07F57" w:rsidP="00F07F57">
      <w:pPr>
        <w:numPr>
          <w:ilvl w:val="0"/>
          <w:numId w:val="32"/>
        </w:numPr>
        <w:shd w:val="clear" w:color="auto" w:fill="FFFFFF"/>
        <w:spacing w:before="100" w:beforeAutospacing="1" w:after="50" w:line="240" w:lineRule="auto"/>
        <w:ind w:left="0"/>
        <w:rPr>
          <w:ins w:id="309" w:author="Unknown"/>
          <w:rFonts w:ascii="Arial" w:hAnsi="Arial" w:cs="Arial"/>
          <w:color w:val="3A3C41"/>
          <w:spacing w:val="4"/>
        </w:rPr>
      </w:pPr>
      <w:ins w:id="310"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52" type="#_x0000_t75" alt="" style="width:24pt;height:24pt"/>
        </w:pict>
      </w:r>
      <w:ins w:id="311"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312" w:author="Unknown"/>
          <w:rFonts w:ascii="Arial" w:hAnsi="Arial" w:cs="Arial"/>
          <w:color w:val="3A3C41"/>
          <w:spacing w:val="4"/>
        </w:rPr>
      </w:pPr>
      <w:ins w:id="313" w:author="Unknown">
        <w:r>
          <w:rPr>
            <w:rFonts w:ascii="Arial" w:hAnsi="Arial" w:cs="Arial"/>
            <w:color w:val="3A3C41"/>
            <w:spacing w:val="4"/>
          </w:rPr>
          <w:t>Ask a Doctor</w:t>
        </w:r>
      </w:ins>
    </w:p>
    <w:p w:rsidR="00F07F57" w:rsidRDefault="00F07F57" w:rsidP="00F07F57">
      <w:pPr>
        <w:shd w:val="clear" w:color="auto" w:fill="FFFFFF"/>
        <w:rPr>
          <w:ins w:id="314" w:author="Unknown"/>
          <w:rFonts w:ascii="Times New Roman" w:hAnsi="Times New Roman" w:cs="Times New Roman"/>
        </w:rPr>
      </w:pPr>
      <w:ins w:id="315" w:author="Unknown">
        <w:r>
          <w:fldChar w:fldCharType="begin"/>
        </w:r>
        <w:r>
          <w:instrText xml:space="preserve"> HYPERLINK "https://www.sehat.com/dr-manish-nema-hematologist-indore" \o "Dr. Manish Nema"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316" w:author="Unknown"/>
        </w:rPr>
      </w:pPr>
      <w:ins w:id="317" w:author="Unknown">
        <w:r>
          <w:t>Call for Appointment</w:t>
        </w:r>
      </w:ins>
    </w:p>
    <w:p w:rsidR="00F07F57" w:rsidRDefault="00F07F57" w:rsidP="00F07F57">
      <w:pPr>
        <w:shd w:val="clear" w:color="auto" w:fill="FFFFFF"/>
        <w:rPr>
          <w:ins w:id="318" w:author="Unknown"/>
        </w:rPr>
      </w:pPr>
      <w:r>
        <w:rPr>
          <w:noProof/>
          <w:lang w:eastAsia="en-IN"/>
        </w:rPr>
        <w:lastRenderedPageBreak/>
        <w:drawing>
          <wp:inline distT="0" distB="0" distL="0" distR="0">
            <wp:extent cx="1003300" cy="1003300"/>
            <wp:effectExtent l="19050" t="0" r="6350" b="0"/>
            <wp:docPr id="125" name="doclink4521" descr="https://d1toqhe3jilt37.cloudfront.net/images/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4521" descr="https://d1toqhe3jilt37.cloudfront.net/images/male.jpg"/>
                    <pic:cNvPicPr>
                      <a:picLocks noChangeAspect="1" noChangeArrowheads="1"/>
                    </pic:cNvPicPr>
                  </pic:nvPicPr>
                  <pic:blipFill>
                    <a:blip r:embed="rId57"/>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319" w:author="Unknown"/>
          <w:rFonts w:ascii="Arial" w:hAnsi="Arial" w:cs="Arial"/>
          <w:b w:val="0"/>
          <w:bCs w:val="0"/>
          <w:color w:val="3A3C41"/>
          <w:spacing w:val="3"/>
          <w:sz w:val="32"/>
          <w:szCs w:val="32"/>
        </w:rPr>
      </w:pPr>
      <w:ins w:id="320"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"https://www.sehat.com/dr-alok-modi-oncologist-indore" \o "Dr. Alok Modi" </w:instrText>
        </w:r>
        <w:r>
          <w:rPr>
            <w:rFonts w:ascii="Arial" w:hAnsi="Arial" w:cs="Arial"/>
            <w:b w:val="0"/>
            <w:bCs w:val="0"/>
            <w:color w:val="3A3C41"/>
            <w:spacing w:val="3"/>
            <w:sz w:val="32"/>
            <w:szCs w:val="32"/>
          </w:rPr>
          <w:fldChar w:fldCharType="separate"/>
        </w:r>
        <w:r>
          <w:rPr>
            <w:rStyle w:val="Hyperlink"/>
            <w:rFonts w:ascii="Arial" w:hAnsi="Arial" w:cs="Arial"/>
            <w:b w:val="0"/>
            <w:bCs w:val="0"/>
            <w:color w:val="3A3C41"/>
            <w:spacing w:val="3"/>
            <w:sz w:val="32"/>
            <w:szCs w:val="32"/>
            <w:u w:val="none"/>
          </w:rPr>
          <w:t xml:space="preserve">Dr. </w:t>
        </w:r>
        <w:proofErr w:type="spellStart"/>
        <w:r>
          <w:rPr>
            <w:rStyle w:val="Hyperlink"/>
            <w:rFonts w:ascii="Arial" w:hAnsi="Arial" w:cs="Arial"/>
            <w:b w:val="0"/>
            <w:bCs w:val="0"/>
            <w:color w:val="3A3C41"/>
            <w:spacing w:val="3"/>
            <w:sz w:val="32"/>
            <w:szCs w:val="32"/>
            <w:u w:val="none"/>
          </w:rPr>
          <w:t>Alok</w:t>
        </w:r>
        <w:proofErr w:type="spellEnd"/>
        <w:r>
          <w:rPr>
            <w:rStyle w:val="Hyperlink"/>
            <w:rFonts w:ascii="Arial" w:hAnsi="Arial" w:cs="Arial"/>
            <w:b w:val="0"/>
            <w:bCs w:val="0"/>
            <w:color w:val="3A3C41"/>
            <w:spacing w:val="3"/>
            <w:sz w:val="32"/>
            <w:szCs w:val="32"/>
            <w:u w:val="none"/>
          </w:rPr>
          <w:t xml:space="preserve"> </w:t>
        </w:r>
        <w:proofErr w:type="spellStart"/>
        <w:r>
          <w:rPr>
            <w:rStyle w:val="Hyperlink"/>
            <w:rFonts w:ascii="Arial" w:hAnsi="Arial" w:cs="Arial"/>
            <w:b w:val="0"/>
            <w:bCs w:val="0"/>
            <w:color w:val="3A3C41"/>
            <w:spacing w:val="3"/>
            <w:sz w:val="32"/>
            <w:szCs w:val="32"/>
            <w:u w:val="none"/>
          </w:rPr>
          <w:t>Modi</w:t>
        </w:r>
        <w:proofErr w:type="spellEnd"/>
        <w:r>
          <w:rPr>
            <w:rFonts w:ascii="Arial" w:hAnsi="Arial" w:cs="Arial"/>
            <w:b w:val="0"/>
            <w:bCs w:val="0"/>
            <w:color w:val="3A3C41"/>
            <w:spacing w:val="3"/>
            <w:sz w:val="32"/>
            <w:szCs w:val="32"/>
          </w:rPr>
          <w:br/>
        </w:r>
        <w:r>
          <w:rPr>
            <w:rStyle w:val="dcommatag"/>
            <w:rFonts w:ascii="Arial" w:hAnsi="Arial" w:cs="Arial"/>
            <w:b w:val="0"/>
            <w:bCs w:val="0"/>
            <w:color w:val="3A3C41"/>
            <w:spacing w:val="3"/>
            <w:sz w:val="26"/>
            <w:szCs w:val="26"/>
          </w:rPr>
          <w:t>Oncologist</w:t>
        </w:r>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321" w:author="Unknown"/>
          <w:rFonts w:ascii="robotoregular" w:hAnsi="robotoregular"/>
          <w:color w:val="3A3C41"/>
          <w:spacing w:val="4"/>
        </w:rPr>
      </w:pPr>
      <w:ins w:id="322" w:author="Unknown">
        <w:r>
          <w:rPr>
            <w:rStyle w:val="edu1"/>
            <w:rFonts w:ascii="Arial" w:hAnsi="Arial" w:cs="Arial"/>
            <w:i/>
            <w:iCs/>
            <w:color w:val="888E96"/>
            <w:spacing w:val="6"/>
            <w:sz w:val="18"/>
            <w:szCs w:val="18"/>
          </w:rPr>
          <w:t>MBBS, MD (MEDICINE)</w:t>
        </w:r>
      </w:ins>
    </w:p>
    <w:p w:rsidR="00F07F57" w:rsidRDefault="00F07F57" w:rsidP="00F07F57">
      <w:pPr>
        <w:numPr>
          <w:ilvl w:val="0"/>
          <w:numId w:val="33"/>
        </w:numPr>
        <w:shd w:val="clear" w:color="auto" w:fill="FFFFFF"/>
        <w:spacing w:before="100" w:beforeAutospacing="1" w:after="50" w:line="240" w:lineRule="auto"/>
        <w:ind w:left="0"/>
        <w:rPr>
          <w:ins w:id="323" w:author="Unknown"/>
          <w:rFonts w:ascii="Arial" w:hAnsi="Arial" w:cs="Arial"/>
          <w:color w:val="3A3C41"/>
          <w:spacing w:val="4"/>
        </w:rPr>
      </w:pPr>
      <w:ins w:id="324" w:author="Unknown">
        <w:r>
          <w:rPr>
            <w:rFonts w:ascii="Arial" w:hAnsi="Arial" w:cs="Arial"/>
            <w:color w:val="3A3C41"/>
            <w:spacing w:val="4"/>
          </w:rPr>
          <w:t>Indore</w:t>
        </w:r>
      </w:ins>
    </w:p>
    <w:p w:rsidR="00F07F57" w:rsidRDefault="00F07F57" w:rsidP="00F07F57">
      <w:pPr>
        <w:numPr>
          <w:ilvl w:val="0"/>
          <w:numId w:val="33"/>
        </w:numPr>
        <w:shd w:val="clear" w:color="auto" w:fill="FFFFFF"/>
        <w:spacing w:before="100" w:beforeAutospacing="1" w:after="50" w:line="240" w:lineRule="auto"/>
        <w:ind w:left="0"/>
        <w:rPr>
          <w:ins w:id="325" w:author="Unknown"/>
          <w:rFonts w:ascii="Arial" w:hAnsi="Arial" w:cs="Arial"/>
          <w:color w:val="3A3C41"/>
          <w:spacing w:val="4"/>
        </w:rPr>
      </w:pPr>
      <w:ins w:id="326" w:author="Unknown">
        <w:r>
          <w:rPr>
            <w:rFonts w:ascii="Arial" w:hAnsi="Arial" w:cs="Arial"/>
            <w:color w:val="3A3C41"/>
            <w:spacing w:val="4"/>
          </w:rPr>
          <w:t>2 Hospitals</w:t>
        </w:r>
      </w:ins>
    </w:p>
    <w:p w:rsidR="00F07F57" w:rsidRDefault="00F07F57" w:rsidP="00F07F57">
      <w:pPr>
        <w:numPr>
          <w:ilvl w:val="0"/>
          <w:numId w:val="33"/>
        </w:numPr>
        <w:shd w:val="clear" w:color="auto" w:fill="FFFFFF"/>
        <w:spacing w:before="100" w:beforeAutospacing="1" w:after="50" w:line="240" w:lineRule="auto"/>
        <w:ind w:left="0"/>
        <w:rPr>
          <w:ins w:id="327" w:author="Unknown"/>
          <w:rFonts w:ascii="Arial" w:hAnsi="Arial" w:cs="Arial"/>
          <w:color w:val="3A3C41"/>
          <w:spacing w:val="4"/>
        </w:rPr>
      </w:pPr>
      <w:ins w:id="328"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53" type="#_x0000_t75" alt="" style="width:24pt;height:24pt"/>
        </w:pict>
      </w:r>
      <w:ins w:id="329"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330" w:author="Unknown"/>
          <w:rFonts w:ascii="Arial" w:hAnsi="Arial" w:cs="Arial"/>
          <w:color w:val="3A3C41"/>
          <w:spacing w:val="4"/>
        </w:rPr>
      </w:pPr>
      <w:ins w:id="331" w:author="Unknown">
        <w:r>
          <w:rPr>
            <w:rFonts w:ascii="Arial" w:hAnsi="Arial" w:cs="Arial"/>
            <w:color w:val="3A3C41"/>
            <w:spacing w:val="4"/>
          </w:rPr>
          <w:t>Ask a Doctor</w:t>
        </w:r>
      </w:ins>
    </w:p>
    <w:p w:rsidR="00F07F57" w:rsidRDefault="00F07F57" w:rsidP="00F07F57">
      <w:pPr>
        <w:shd w:val="clear" w:color="auto" w:fill="FFFFFF"/>
        <w:rPr>
          <w:ins w:id="332" w:author="Unknown"/>
          <w:rFonts w:ascii="Times New Roman" w:hAnsi="Times New Roman" w:cs="Times New Roman"/>
        </w:rPr>
      </w:pPr>
      <w:ins w:id="333" w:author="Unknown">
        <w:r>
          <w:fldChar w:fldCharType="begin"/>
        </w:r>
        <w:r>
          <w:instrText xml:space="preserve"> HYPERLINK "https://www.sehat.com/dr-alok-modi-oncologist-indore" \o "Dr. Alok Modi"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334" w:author="Unknown"/>
        </w:rPr>
      </w:pPr>
      <w:ins w:id="335" w:author="Unknown">
        <w:r>
          <w:t>Call for Appointment</w:t>
        </w:r>
      </w:ins>
    </w:p>
    <w:p w:rsidR="00F07F57" w:rsidRDefault="00F07F57" w:rsidP="00F07F57">
      <w:pPr>
        <w:shd w:val="clear" w:color="auto" w:fill="FFFFFF"/>
        <w:rPr>
          <w:ins w:id="336" w:author="Unknown"/>
        </w:rPr>
      </w:pPr>
      <w:r>
        <w:rPr>
          <w:noProof/>
          <w:lang w:eastAsia="en-IN"/>
        </w:rPr>
        <w:drawing>
          <wp:inline distT="0" distB="0" distL="0" distR="0">
            <wp:extent cx="1003300" cy="1003300"/>
            <wp:effectExtent l="19050" t="0" r="6350" b="0"/>
            <wp:docPr id="127" name="doclink178503" descr="https://d1toqhe3jilt37.cloudfront.net/images/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503" descr="https://d1toqhe3jilt37.cloudfront.net/images/male.jpg"/>
                    <pic:cNvPicPr>
                      <a:picLocks noChangeAspect="1" noChangeArrowheads="1"/>
                    </pic:cNvPicPr>
                  </pic:nvPicPr>
                  <pic:blipFill>
                    <a:blip r:embed="rId57"/>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337" w:author="Unknown"/>
          <w:rFonts w:ascii="Arial" w:hAnsi="Arial" w:cs="Arial"/>
          <w:b w:val="0"/>
          <w:bCs w:val="0"/>
          <w:color w:val="3A3C41"/>
          <w:spacing w:val="3"/>
          <w:sz w:val="32"/>
          <w:szCs w:val="32"/>
        </w:rPr>
      </w:pPr>
      <w:ins w:id="338" w:author="Unknown">
        <w:r>
          <w:rPr>
            <w:rFonts w:ascii="Arial" w:hAnsi="Arial" w:cs="Arial"/>
            <w:b w:val="0"/>
            <w:bCs w:val="0"/>
            <w:color w:val="3A3C41"/>
            <w:spacing w:val="3"/>
            <w:sz w:val="32"/>
            <w:szCs w:val="32"/>
          </w:rPr>
          <w:fldChar w:fldCharType="begin"/>
        </w:r>
        <w:r>
          <w:rPr>
            <w:rFonts w:ascii="Arial" w:hAnsi="Arial" w:cs="Arial"/>
            <w:b w:val="0"/>
            <w:bCs w:val="0"/>
            <w:color w:val="3A3C41"/>
            <w:spacing w:val="3"/>
            <w:sz w:val="32"/>
            <w:szCs w:val="32"/>
          </w:rPr>
          <w:instrText xml:space="preserve"> HYPERLINK "https://www.sehat.com/dr-op-rathi-nephrologist-indore" \o "Dr.O.P. Rathi" </w:instrText>
        </w:r>
        <w:r>
          <w:rPr>
            <w:rFonts w:ascii="Arial" w:hAnsi="Arial" w:cs="Arial"/>
            <w:b w:val="0"/>
            <w:bCs w:val="0"/>
            <w:color w:val="3A3C41"/>
            <w:spacing w:val="3"/>
            <w:sz w:val="32"/>
            <w:szCs w:val="32"/>
          </w:rPr>
          <w:fldChar w:fldCharType="separate"/>
        </w:r>
        <w:proofErr w:type="spellStart"/>
        <w:r>
          <w:rPr>
            <w:rStyle w:val="Hyperlink"/>
            <w:rFonts w:ascii="Arial" w:hAnsi="Arial" w:cs="Arial"/>
            <w:b w:val="0"/>
            <w:bCs w:val="0"/>
            <w:color w:val="3A3C41"/>
            <w:spacing w:val="3"/>
            <w:sz w:val="32"/>
            <w:szCs w:val="32"/>
            <w:u w:val="none"/>
          </w:rPr>
          <w:t>Dr.O.P</w:t>
        </w:r>
        <w:proofErr w:type="spellEnd"/>
        <w:r>
          <w:rPr>
            <w:rStyle w:val="Hyperlink"/>
            <w:rFonts w:ascii="Arial" w:hAnsi="Arial" w:cs="Arial"/>
            <w:b w:val="0"/>
            <w:bCs w:val="0"/>
            <w:color w:val="3A3C41"/>
            <w:spacing w:val="3"/>
            <w:sz w:val="32"/>
            <w:szCs w:val="32"/>
            <w:u w:val="none"/>
          </w:rPr>
          <w:t xml:space="preserve">. </w:t>
        </w:r>
        <w:proofErr w:type="spellStart"/>
        <w:r>
          <w:rPr>
            <w:rStyle w:val="Hyperlink"/>
            <w:rFonts w:ascii="Arial" w:hAnsi="Arial" w:cs="Arial"/>
            <w:b w:val="0"/>
            <w:bCs w:val="0"/>
            <w:color w:val="3A3C41"/>
            <w:spacing w:val="3"/>
            <w:sz w:val="32"/>
            <w:szCs w:val="32"/>
            <w:u w:val="none"/>
          </w:rPr>
          <w:t>Rathi</w:t>
        </w:r>
        <w:proofErr w:type="spellEnd"/>
        <w:r>
          <w:rPr>
            <w:rFonts w:ascii="Arial" w:hAnsi="Arial" w:cs="Arial"/>
            <w:b w:val="0"/>
            <w:bCs w:val="0"/>
            <w:color w:val="3A3C41"/>
            <w:spacing w:val="3"/>
            <w:sz w:val="32"/>
            <w:szCs w:val="32"/>
          </w:rPr>
          <w:br/>
        </w:r>
        <w:proofErr w:type="spellStart"/>
        <w:r>
          <w:rPr>
            <w:rStyle w:val="dcommatag"/>
            <w:rFonts w:ascii="Arial" w:hAnsi="Arial" w:cs="Arial"/>
            <w:b w:val="0"/>
            <w:bCs w:val="0"/>
            <w:color w:val="3A3C41"/>
            <w:spacing w:val="3"/>
            <w:sz w:val="26"/>
            <w:szCs w:val="26"/>
          </w:rPr>
          <w:t>Nephrologist</w:t>
        </w:r>
        <w:proofErr w:type="spellEnd"/>
        <w:r>
          <w:rPr>
            <w:rFonts w:ascii="Arial" w:hAnsi="Arial" w:cs="Arial"/>
            <w:b w:val="0"/>
            <w:bCs w:val="0"/>
            <w:color w:val="3A3C41"/>
            <w:spacing w:val="3"/>
            <w:sz w:val="32"/>
            <w:szCs w:val="32"/>
          </w:rPr>
          <w:fldChar w:fldCharType="end"/>
        </w:r>
      </w:ins>
    </w:p>
    <w:p w:rsidR="00F07F57" w:rsidRDefault="00F07F57" w:rsidP="00F07F57">
      <w:pPr>
        <w:pStyle w:val="edu"/>
        <w:shd w:val="clear" w:color="auto" w:fill="FFFFFF"/>
        <w:spacing w:before="0" w:beforeAutospacing="0" w:after="0" w:afterAutospacing="0" w:line="228" w:lineRule="atLeast"/>
        <w:rPr>
          <w:ins w:id="339" w:author="Unknown"/>
          <w:rFonts w:ascii="robotoregular" w:hAnsi="robotoregular"/>
          <w:color w:val="3A3C41"/>
          <w:spacing w:val="4"/>
        </w:rPr>
      </w:pPr>
      <w:ins w:id="340" w:author="Unknown">
        <w:r>
          <w:rPr>
            <w:rStyle w:val="edu1"/>
            <w:rFonts w:ascii="Arial" w:hAnsi="Arial" w:cs="Arial"/>
            <w:i/>
            <w:iCs/>
            <w:color w:val="888E96"/>
            <w:spacing w:val="6"/>
            <w:sz w:val="18"/>
            <w:szCs w:val="18"/>
          </w:rPr>
          <w:t>MBBS, MD, DM</w:t>
        </w:r>
      </w:ins>
    </w:p>
    <w:p w:rsidR="00F07F57" w:rsidRDefault="00F07F57" w:rsidP="00F07F57">
      <w:pPr>
        <w:numPr>
          <w:ilvl w:val="0"/>
          <w:numId w:val="34"/>
        </w:numPr>
        <w:shd w:val="clear" w:color="auto" w:fill="FFFFFF"/>
        <w:spacing w:before="100" w:beforeAutospacing="1" w:after="50" w:line="240" w:lineRule="auto"/>
        <w:ind w:left="0"/>
        <w:rPr>
          <w:ins w:id="341" w:author="Unknown"/>
          <w:rFonts w:ascii="Arial" w:hAnsi="Arial" w:cs="Arial"/>
          <w:color w:val="3A3C41"/>
          <w:spacing w:val="4"/>
        </w:rPr>
      </w:pPr>
      <w:ins w:id="342" w:author="Unknown">
        <w:r>
          <w:rPr>
            <w:rFonts w:ascii="Arial" w:hAnsi="Arial" w:cs="Arial"/>
            <w:color w:val="3A3C41"/>
            <w:spacing w:val="4"/>
          </w:rPr>
          <w:t>Indore</w:t>
        </w:r>
      </w:ins>
    </w:p>
    <w:p w:rsidR="00F07F57" w:rsidRDefault="00F07F57" w:rsidP="00F07F57">
      <w:pPr>
        <w:numPr>
          <w:ilvl w:val="0"/>
          <w:numId w:val="34"/>
        </w:numPr>
        <w:shd w:val="clear" w:color="auto" w:fill="FFFFFF"/>
        <w:spacing w:before="100" w:beforeAutospacing="1" w:after="50" w:line="240" w:lineRule="auto"/>
        <w:ind w:left="0"/>
        <w:rPr>
          <w:ins w:id="343" w:author="Unknown"/>
          <w:rFonts w:ascii="Arial" w:hAnsi="Arial" w:cs="Arial"/>
          <w:color w:val="3A3C41"/>
          <w:spacing w:val="4"/>
        </w:rPr>
      </w:pPr>
      <w:ins w:id="344" w:author="Unknown">
        <w:r>
          <w:rPr>
            <w:rFonts w:ascii="Arial" w:hAnsi="Arial" w:cs="Arial"/>
            <w:color w:val="3A3C41"/>
            <w:spacing w:val="4"/>
          </w:rPr>
          <w:t>1 Hospital</w:t>
        </w:r>
      </w:ins>
    </w:p>
    <w:p w:rsidR="00F07F57" w:rsidRDefault="00F07F57" w:rsidP="00F07F57">
      <w:pPr>
        <w:numPr>
          <w:ilvl w:val="0"/>
          <w:numId w:val="34"/>
        </w:numPr>
        <w:shd w:val="clear" w:color="auto" w:fill="FFFFFF"/>
        <w:spacing w:before="100" w:beforeAutospacing="1" w:after="50" w:line="240" w:lineRule="auto"/>
        <w:ind w:left="0"/>
        <w:rPr>
          <w:ins w:id="345" w:author="Unknown"/>
          <w:rFonts w:ascii="Arial" w:hAnsi="Arial" w:cs="Arial"/>
          <w:color w:val="3A3C41"/>
          <w:spacing w:val="4"/>
        </w:rPr>
      </w:pPr>
      <w:ins w:id="346" w:author="Unknown">
        <w:r>
          <w:rPr>
            <w:rFonts w:ascii="Arial" w:hAnsi="Arial" w:cs="Arial"/>
            <w:color w:val="3A3C41"/>
            <w:spacing w:val="4"/>
          </w:rPr>
          <w:fldChar w:fldCharType="begin"/>
        </w:r>
        <w:r>
          <w:rPr>
            <w:rFonts w:ascii="Arial" w:hAnsi="Arial" w:cs="Arial"/>
            <w:color w:val="3A3C41"/>
            <w:spacing w:val="4"/>
          </w:rPr>
          <w:instrText xml:space="preserve"> INCLUDEPICTURE "data:image/gif;base64,R0lGODlhAQABAIAAAP///////yH5BAEKAAEALAAAAAABAAEAAAICTAEAOw==" \* MERGEFORMATINET </w:instrText>
        </w:r>
      </w:ins>
      <w:r>
        <w:rPr>
          <w:rFonts w:ascii="Arial" w:hAnsi="Arial" w:cs="Arial"/>
          <w:color w:val="3A3C41"/>
          <w:spacing w:val="4"/>
        </w:rPr>
        <w:fldChar w:fldCharType="separate"/>
      </w:r>
      <w:r>
        <w:rPr>
          <w:rFonts w:ascii="Arial" w:hAnsi="Arial" w:cs="Arial"/>
          <w:color w:val="3A3C41"/>
          <w:spacing w:val="4"/>
        </w:rPr>
        <w:pict>
          <v:shape id="_x0000_i1054" type="#_x0000_t75" alt="" style="width:24pt;height:24pt"/>
        </w:pict>
      </w:r>
      <w:ins w:id="347" w:author="Unknown">
        <w:r>
          <w:rPr>
            <w:rFonts w:ascii="Arial" w:hAnsi="Arial" w:cs="Arial"/>
            <w:color w:val="3A3C41"/>
            <w:spacing w:val="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348" w:author="Unknown"/>
          <w:rFonts w:ascii="Arial" w:hAnsi="Arial" w:cs="Arial"/>
          <w:color w:val="3A3C41"/>
          <w:spacing w:val="4"/>
        </w:rPr>
      </w:pPr>
      <w:ins w:id="349" w:author="Unknown">
        <w:r>
          <w:rPr>
            <w:rFonts w:ascii="Arial" w:hAnsi="Arial" w:cs="Arial"/>
            <w:color w:val="3A3C41"/>
            <w:spacing w:val="4"/>
          </w:rPr>
          <w:t>Ask a Doctor</w:t>
        </w:r>
      </w:ins>
    </w:p>
    <w:p w:rsidR="00F07F57" w:rsidRDefault="00F07F57" w:rsidP="00F07F57">
      <w:pPr>
        <w:shd w:val="clear" w:color="auto" w:fill="FFFFFF"/>
        <w:rPr>
          <w:ins w:id="350" w:author="Unknown"/>
          <w:rFonts w:ascii="Times New Roman" w:hAnsi="Times New Roman" w:cs="Times New Roman"/>
        </w:rPr>
      </w:pPr>
      <w:ins w:id="351" w:author="Unknown">
        <w:r>
          <w:fldChar w:fldCharType="begin"/>
        </w:r>
        <w:r>
          <w:instrText xml:space="preserve"> HYPERLINK "https://www.sehat.com/dr-op-rathi-nephrologist-indore" \o "Dr.O.P. Rathi" </w:instrText>
        </w:r>
        <w: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fldChar w:fldCharType="end"/>
        </w:r>
      </w:ins>
    </w:p>
    <w:p w:rsidR="00F07F57" w:rsidRDefault="00F07F57" w:rsidP="00F07F57">
      <w:pPr>
        <w:shd w:val="clear" w:color="auto" w:fill="FFFFFF"/>
        <w:rPr>
          <w:ins w:id="352" w:author="Unknown"/>
        </w:rPr>
      </w:pPr>
      <w:ins w:id="353" w:author="Unknown">
        <w:r>
          <w:t>Call for Appointment</w:t>
        </w:r>
      </w:ins>
    </w:p>
    <w:p w:rsidR="00F07F57" w:rsidRDefault="00F07F57" w:rsidP="00F07F57">
      <w:pPr>
        <w:shd w:val="clear" w:color="auto" w:fill="FFFFFF"/>
        <w:rPr>
          <w:ins w:id="354" w:author="Unknown"/>
          <w:rFonts w:ascii="robotoregular" w:hAnsi="robotoregular"/>
          <w:color w:val="333333"/>
          <w:sz w:val="14"/>
          <w:szCs w:val="14"/>
        </w:rPr>
      </w:pPr>
      <w:r>
        <w:rPr>
          <w:rFonts w:ascii="robotoregular" w:hAnsi="robotoregular"/>
          <w:noProof/>
          <w:color w:val="333333"/>
          <w:sz w:val="14"/>
          <w:szCs w:val="14"/>
          <w:lang w:eastAsia="en-IN"/>
        </w:rPr>
        <w:drawing>
          <wp:inline distT="0" distB="0" distL="0" distR="0">
            <wp:extent cx="1003300" cy="1003300"/>
            <wp:effectExtent l="19050" t="0" r="6350" b="0"/>
            <wp:docPr id="129" name="doclink162094" descr="https://d1toqhe3jilt37.cloudfront.net/images/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62094" descr="https://d1toqhe3jilt37.cloudfront.net/images/male.jpg"/>
                    <pic:cNvPicPr>
                      <a:picLocks noChangeAspect="1" noChangeArrowheads="1"/>
                    </pic:cNvPicPr>
                  </pic:nvPicPr>
                  <pic:blipFill>
                    <a:blip r:embed="rId57"/>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355" w:author="Unknown"/>
          <w:rFonts w:ascii="Arial" w:hAnsi="Arial" w:cs="Arial"/>
          <w:b w:val="0"/>
          <w:bCs w:val="0"/>
          <w:color w:val="3A3C41"/>
          <w:spacing w:val="3"/>
          <w:sz w:val="19"/>
          <w:szCs w:val="19"/>
        </w:rPr>
      </w:pPr>
      <w:ins w:id="356" w:author="Unknown">
        <w:r>
          <w:rPr>
            <w:rFonts w:ascii="Arial" w:hAnsi="Arial" w:cs="Arial"/>
            <w:b w:val="0"/>
            <w:bCs w:val="0"/>
            <w:color w:val="3A3C41"/>
            <w:spacing w:val="3"/>
            <w:sz w:val="19"/>
            <w:szCs w:val="19"/>
          </w:rPr>
          <w:fldChar w:fldCharType="begin"/>
        </w:r>
        <w:r>
          <w:rPr>
            <w:rFonts w:ascii="Arial" w:hAnsi="Arial" w:cs="Arial"/>
            <w:b w:val="0"/>
            <w:bCs w:val="0"/>
            <w:color w:val="3A3C41"/>
            <w:spacing w:val="3"/>
            <w:sz w:val="19"/>
            <w:szCs w:val="19"/>
          </w:rPr>
          <w:instrText xml:space="preserve"> HYPERLINK "https://www.sehat.com/dr-mayur-maheshwari-pediatric-surgeon-indore" \o "Dr. Mayur Maheshwari" </w:instrText>
        </w:r>
        <w:r>
          <w:rPr>
            <w:rFonts w:ascii="Arial" w:hAnsi="Arial" w:cs="Arial"/>
            <w:b w:val="0"/>
            <w:bCs w:val="0"/>
            <w:color w:val="3A3C41"/>
            <w:spacing w:val="3"/>
            <w:sz w:val="19"/>
            <w:szCs w:val="19"/>
          </w:rPr>
          <w:fldChar w:fldCharType="separate"/>
        </w:r>
        <w:r>
          <w:rPr>
            <w:rStyle w:val="Hyperlink"/>
            <w:rFonts w:ascii="Arial" w:hAnsi="Arial" w:cs="Arial"/>
            <w:b w:val="0"/>
            <w:bCs w:val="0"/>
            <w:color w:val="3A3C41"/>
            <w:spacing w:val="3"/>
            <w:sz w:val="19"/>
            <w:szCs w:val="19"/>
            <w:u w:val="none"/>
          </w:rPr>
          <w:t xml:space="preserve">Dr. </w:t>
        </w:r>
        <w:proofErr w:type="spellStart"/>
        <w:r>
          <w:rPr>
            <w:rStyle w:val="Hyperlink"/>
            <w:rFonts w:ascii="Arial" w:hAnsi="Arial" w:cs="Arial"/>
            <w:b w:val="0"/>
            <w:bCs w:val="0"/>
            <w:color w:val="3A3C41"/>
            <w:spacing w:val="3"/>
            <w:sz w:val="19"/>
            <w:szCs w:val="19"/>
            <w:u w:val="none"/>
          </w:rPr>
          <w:t>Mayur</w:t>
        </w:r>
        <w:proofErr w:type="spellEnd"/>
        <w:r>
          <w:rPr>
            <w:rStyle w:val="Hyperlink"/>
            <w:rFonts w:ascii="Arial" w:hAnsi="Arial" w:cs="Arial"/>
            <w:b w:val="0"/>
            <w:bCs w:val="0"/>
            <w:color w:val="3A3C41"/>
            <w:spacing w:val="3"/>
            <w:sz w:val="19"/>
            <w:szCs w:val="19"/>
            <w:u w:val="none"/>
          </w:rPr>
          <w:t xml:space="preserve"> </w:t>
        </w:r>
        <w:proofErr w:type="spellStart"/>
        <w:r>
          <w:rPr>
            <w:rStyle w:val="Hyperlink"/>
            <w:rFonts w:ascii="Arial" w:hAnsi="Arial" w:cs="Arial"/>
            <w:b w:val="0"/>
            <w:bCs w:val="0"/>
            <w:color w:val="3A3C41"/>
            <w:spacing w:val="3"/>
            <w:sz w:val="19"/>
            <w:szCs w:val="19"/>
            <w:u w:val="none"/>
          </w:rPr>
          <w:t>Maheshwari</w:t>
        </w:r>
        <w:proofErr w:type="spellEnd"/>
        <w:r>
          <w:rPr>
            <w:rFonts w:ascii="Arial" w:hAnsi="Arial" w:cs="Arial"/>
            <w:b w:val="0"/>
            <w:bCs w:val="0"/>
            <w:color w:val="3A3C41"/>
            <w:spacing w:val="3"/>
            <w:sz w:val="19"/>
            <w:szCs w:val="19"/>
          </w:rPr>
          <w:br/>
        </w:r>
        <w:proofErr w:type="spellStart"/>
        <w:r>
          <w:rPr>
            <w:rStyle w:val="dcommatag"/>
            <w:rFonts w:ascii="Arial" w:hAnsi="Arial" w:cs="Arial"/>
            <w:b w:val="0"/>
            <w:bCs w:val="0"/>
            <w:color w:val="3A3C41"/>
            <w:spacing w:val="3"/>
            <w:sz w:val="15"/>
            <w:szCs w:val="15"/>
          </w:rPr>
          <w:t>Pediatric</w:t>
        </w:r>
        <w:proofErr w:type="spellEnd"/>
        <w:r>
          <w:rPr>
            <w:rStyle w:val="dcommatag"/>
            <w:rFonts w:ascii="Arial" w:hAnsi="Arial" w:cs="Arial"/>
            <w:b w:val="0"/>
            <w:bCs w:val="0"/>
            <w:color w:val="3A3C41"/>
            <w:spacing w:val="3"/>
            <w:sz w:val="15"/>
            <w:szCs w:val="15"/>
          </w:rPr>
          <w:t xml:space="preserve"> Surgeon</w:t>
        </w:r>
        <w:r>
          <w:rPr>
            <w:rFonts w:ascii="Arial" w:hAnsi="Arial" w:cs="Arial"/>
            <w:b w:val="0"/>
            <w:bCs w:val="0"/>
            <w:color w:val="3A3C41"/>
            <w:spacing w:val="3"/>
            <w:sz w:val="19"/>
            <w:szCs w:val="19"/>
          </w:rPr>
          <w:fldChar w:fldCharType="end"/>
        </w:r>
      </w:ins>
    </w:p>
    <w:p w:rsidR="00F07F57" w:rsidRDefault="00F07F57" w:rsidP="00F07F57">
      <w:pPr>
        <w:pStyle w:val="edu"/>
        <w:shd w:val="clear" w:color="auto" w:fill="FFFFFF"/>
        <w:spacing w:before="0" w:beforeAutospacing="0" w:after="0" w:afterAutospacing="0" w:line="228" w:lineRule="atLeast"/>
        <w:rPr>
          <w:ins w:id="357" w:author="Unknown"/>
          <w:rFonts w:ascii="robotoregular" w:hAnsi="robotoregular"/>
          <w:color w:val="3A3C41"/>
          <w:spacing w:val="4"/>
          <w:sz w:val="14"/>
          <w:szCs w:val="14"/>
        </w:rPr>
      </w:pPr>
      <w:ins w:id="358" w:author="Unknown">
        <w:r>
          <w:rPr>
            <w:rStyle w:val="edu1"/>
            <w:rFonts w:ascii="Arial" w:hAnsi="Arial" w:cs="Arial"/>
            <w:i/>
            <w:iCs/>
            <w:color w:val="888E96"/>
            <w:spacing w:val="6"/>
            <w:sz w:val="11"/>
            <w:szCs w:val="11"/>
          </w:rPr>
          <w:t>MBBS, MS, M.ch, DNB</w:t>
        </w:r>
      </w:ins>
    </w:p>
    <w:p w:rsidR="00F07F57" w:rsidRDefault="00F07F57" w:rsidP="00F07F57">
      <w:pPr>
        <w:numPr>
          <w:ilvl w:val="0"/>
          <w:numId w:val="35"/>
        </w:numPr>
        <w:shd w:val="clear" w:color="auto" w:fill="FFFFFF"/>
        <w:spacing w:before="100" w:beforeAutospacing="1" w:after="50" w:line="240" w:lineRule="auto"/>
        <w:ind w:left="0"/>
        <w:rPr>
          <w:ins w:id="359" w:author="Unknown"/>
          <w:rFonts w:ascii="Arial" w:hAnsi="Arial" w:cs="Arial"/>
          <w:color w:val="3A3C41"/>
          <w:spacing w:val="4"/>
          <w:sz w:val="14"/>
          <w:szCs w:val="14"/>
        </w:rPr>
      </w:pPr>
      <w:ins w:id="360" w:author="Unknown">
        <w:r>
          <w:rPr>
            <w:rFonts w:ascii="Arial" w:hAnsi="Arial" w:cs="Arial"/>
            <w:color w:val="3A3C41"/>
            <w:spacing w:val="4"/>
            <w:sz w:val="14"/>
            <w:szCs w:val="14"/>
          </w:rPr>
          <w:t>Indore</w:t>
        </w:r>
      </w:ins>
    </w:p>
    <w:p w:rsidR="00F07F57" w:rsidRDefault="00F07F57" w:rsidP="00F07F57">
      <w:pPr>
        <w:numPr>
          <w:ilvl w:val="0"/>
          <w:numId w:val="35"/>
        </w:numPr>
        <w:shd w:val="clear" w:color="auto" w:fill="FFFFFF"/>
        <w:spacing w:before="100" w:beforeAutospacing="1" w:after="50" w:line="240" w:lineRule="auto"/>
        <w:ind w:left="0"/>
        <w:rPr>
          <w:ins w:id="361" w:author="Unknown"/>
          <w:rFonts w:ascii="Arial" w:hAnsi="Arial" w:cs="Arial"/>
          <w:color w:val="3A3C41"/>
          <w:spacing w:val="4"/>
          <w:sz w:val="14"/>
          <w:szCs w:val="14"/>
        </w:rPr>
      </w:pPr>
      <w:ins w:id="362" w:author="Unknown">
        <w:r>
          <w:rPr>
            <w:rFonts w:ascii="Arial" w:hAnsi="Arial" w:cs="Arial"/>
            <w:color w:val="3A3C41"/>
            <w:spacing w:val="4"/>
            <w:sz w:val="14"/>
            <w:szCs w:val="14"/>
          </w:rPr>
          <w:t>2 Hospitals</w:t>
        </w:r>
      </w:ins>
    </w:p>
    <w:p w:rsidR="00F07F57" w:rsidRDefault="00F07F57" w:rsidP="00F07F57">
      <w:pPr>
        <w:numPr>
          <w:ilvl w:val="0"/>
          <w:numId w:val="35"/>
        </w:numPr>
        <w:shd w:val="clear" w:color="auto" w:fill="FFFFFF"/>
        <w:spacing w:before="100" w:beforeAutospacing="1" w:after="50" w:line="240" w:lineRule="auto"/>
        <w:ind w:left="0"/>
        <w:rPr>
          <w:ins w:id="363" w:author="Unknown"/>
          <w:rFonts w:ascii="Arial" w:hAnsi="Arial" w:cs="Arial"/>
          <w:color w:val="3A3C41"/>
          <w:spacing w:val="4"/>
          <w:sz w:val="14"/>
          <w:szCs w:val="14"/>
        </w:rPr>
      </w:pPr>
      <w:ins w:id="364" w:author="Unknown">
        <w:r>
          <w:rPr>
            <w:rFonts w:ascii="Arial" w:hAnsi="Arial" w:cs="Arial"/>
            <w:color w:val="3A3C41"/>
            <w:spacing w:val="4"/>
            <w:sz w:val="14"/>
            <w:szCs w:val="14"/>
          </w:rPr>
          <w:lastRenderedPageBreak/>
          <w:fldChar w:fldCharType="begin"/>
        </w:r>
        <w:r>
          <w:rPr>
            <w:rFonts w:ascii="Arial" w:hAnsi="Arial" w:cs="Arial"/>
            <w:color w:val="3A3C41"/>
            <w:spacing w:val="4"/>
            <w:sz w:val="14"/>
            <w:szCs w:val="14"/>
          </w:rPr>
          <w:instrText xml:space="preserve"> INCLUDEPICTURE "data:image/gif;base64,R0lGODlhAQABAIAAAP///////yH5BAEKAAEALAAAAAABAAEAAAICTAEAOw==" \* MERGEFORMATINET </w:instrText>
        </w:r>
      </w:ins>
      <w:r>
        <w:rPr>
          <w:rFonts w:ascii="Arial" w:hAnsi="Arial" w:cs="Arial"/>
          <w:color w:val="3A3C41"/>
          <w:spacing w:val="4"/>
          <w:sz w:val="14"/>
          <w:szCs w:val="14"/>
        </w:rPr>
        <w:fldChar w:fldCharType="separate"/>
      </w:r>
      <w:r>
        <w:rPr>
          <w:rFonts w:ascii="Arial" w:hAnsi="Arial" w:cs="Arial"/>
          <w:color w:val="3A3C41"/>
          <w:spacing w:val="4"/>
          <w:sz w:val="14"/>
          <w:szCs w:val="14"/>
        </w:rPr>
        <w:pict>
          <v:shape id="_x0000_i1055" type="#_x0000_t75" alt="" style="width:24pt;height:24pt"/>
        </w:pict>
      </w:r>
      <w:ins w:id="365" w:author="Unknown">
        <w:r>
          <w:rPr>
            <w:rFonts w:ascii="Arial" w:hAnsi="Arial" w:cs="Arial"/>
            <w:color w:val="3A3C41"/>
            <w:spacing w:val="4"/>
            <w:sz w:val="14"/>
            <w:szCs w:val="14"/>
          </w:rPr>
          <w:fldChar w:fldCharType="end"/>
        </w:r>
      </w:ins>
    </w:p>
    <w:p w:rsidR="00F07F57" w:rsidRDefault="00F07F57"/>
    <w:p w:rsidR="00F07F57" w:rsidRDefault="00F07F57"/>
    <w:p w:rsidR="00F07F57" w:rsidRDefault="00F07F57" w:rsidP="00F07F57">
      <w:pPr>
        <w:pStyle w:val="Heading1"/>
        <w:spacing w:before="0" w:line="360" w:lineRule="atLeast"/>
        <w:textAlignment w:val="baseline"/>
        <w:rPr>
          <w:rFonts w:ascii="inherit" w:hAnsi="inherit"/>
          <w:color w:val="222222"/>
          <w:sz w:val="26"/>
          <w:szCs w:val="26"/>
        </w:rPr>
      </w:pPr>
      <w:hyperlink r:id="rId58" w:history="1">
        <w:r>
          <w:rPr>
            <w:rStyle w:val="Hyperlink"/>
            <w:rFonts w:ascii="inherit" w:hAnsi="inherit"/>
            <w:color w:val="222222"/>
            <w:sz w:val="26"/>
            <w:szCs w:val="26"/>
            <w:u w:val="none"/>
            <w:bdr w:val="none" w:sz="0" w:space="0" w:color="auto" w:frame="1"/>
          </w:rPr>
          <w:t xml:space="preserve">Greater </w:t>
        </w:r>
        <w:proofErr w:type="spellStart"/>
        <w:r>
          <w:rPr>
            <w:rStyle w:val="Hyperlink"/>
            <w:rFonts w:ascii="inherit" w:hAnsi="inherit"/>
            <w:color w:val="222222"/>
            <w:sz w:val="26"/>
            <w:szCs w:val="26"/>
            <w:u w:val="none"/>
            <w:bdr w:val="none" w:sz="0" w:space="0" w:color="auto" w:frame="1"/>
          </w:rPr>
          <w:t>Kailash</w:t>
        </w:r>
        <w:proofErr w:type="spellEnd"/>
        <w:r>
          <w:rPr>
            <w:rStyle w:val="Hyperlink"/>
            <w:rFonts w:ascii="inherit" w:hAnsi="inherit"/>
            <w:color w:val="222222"/>
            <w:sz w:val="26"/>
            <w:szCs w:val="26"/>
            <w:u w:val="none"/>
            <w:bdr w:val="none" w:sz="0" w:space="0" w:color="auto" w:frame="1"/>
          </w:rPr>
          <w:t xml:space="preserve"> Hospital-Joint Replacement Surgery, Oncology in Indore</w:t>
        </w:r>
      </w:hyperlink>
    </w:p>
    <w:p w:rsidR="00F07F57" w:rsidRDefault="00F07F57" w:rsidP="00F07F57">
      <w:pPr>
        <w:spacing w:line="180" w:lineRule="atLeast"/>
        <w:textAlignment w:val="baseline"/>
        <w:rPr>
          <w:rFonts w:ascii="inherit" w:hAnsi="inherit"/>
          <w:color w:val="666666"/>
          <w:sz w:val="12"/>
          <w:szCs w:val="12"/>
        </w:rPr>
      </w:pPr>
      <w:r>
        <w:rPr>
          <w:rStyle w:val="sep"/>
          <w:rFonts w:ascii="inherit" w:hAnsi="inherit"/>
          <w:color w:val="666666"/>
          <w:sz w:val="12"/>
          <w:szCs w:val="12"/>
          <w:bdr w:val="none" w:sz="0" w:space="0" w:color="auto" w:frame="1"/>
        </w:rPr>
        <w:t>Posted on</w:t>
      </w:r>
      <w:r>
        <w:rPr>
          <w:rStyle w:val="apple-converted-space"/>
          <w:rFonts w:ascii="inherit" w:hAnsi="inherit"/>
          <w:color w:val="666666"/>
          <w:sz w:val="12"/>
          <w:szCs w:val="12"/>
          <w:bdr w:val="none" w:sz="0" w:space="0" w:color="auto" w:frame="1"/>
        </w:rPr>
        <w:t> </w:t>
      </w:r>
      <w:hyperlink r:id="rId59" w:tooltip="8:05 am" w:history="1">
        <w:r>
          <w:rPr>
            <w:rStyle w:val="Hyperlink"/>
            <w:rFonts w:ascii="inherit" w:hAnsi="inherit"/>
            <w:b/>
            <w:bCs/>
            <w:color w:val="1982D1"/>
            <w:sz w:val="12"/>
            <w:szCs w:val="12"/>
            <w:u w:val="none"/>
            <w:bdr w:val="none" w:sz="0" w:space="0" w:color="auto" w:frame="1"/>
          </w:rPr>
          <w:t>September 19, 2011</w:t>
        </w:r>
      </w:hyperlink>
    </w:p>
    <w:p w:rsidR="00F07F57" w:rsidRDefault="00F07F57" w:rsidP="00F07F57">
      <w:pPr>
        <w:spacing w:line="240" w:lineRule="auto"/>
        <w:textAlignment w:val="baseline"/>
        <w:rPr>
          <w:rFonts w:ascii="inherit" w:hAnsi="inherit"/>
          <w:sz w:val="15"/>
          <w:szCs w:val="15"/>
        </w:rPr>
      </w:pPr>
      <w:hyperlink r:id="rId60" w:anchor="comments" w:history="1">
        <w:r>
          <w:rPr>
            <w:rStyle w:val="Hyperlink"/>
            <w:rFonts w:ascii="inherit" w:hAnsi="inherit"/>
            <w:color w:val="666666"/>
            <w:sz w:val="13"/>
            <w:szCs w:val="13"/>
            <w:u w:val="none"/>
            <w:bdr w:val="none" w:sz="0" w:space="0" w:color="auto" w:frame="1"/>
            <w:shd w:val="clear" w:color="auto" w:fill="EEEEEE"/>
          </w:rPr>
          <w:t>1</w:t>
        </w:r>
      </w:hyperlink>
    </w:p>
    <w:p w:rsidR="00F07F57" w:rsidRDefault="00F07F57" w:rsidP="00F07F57">
      <w:pPr>
        <w:pStyle w:val="NormalWeb"/>
        <w:shd w:val="clear" w:color="auto" w:fill="FFFFFF"/>
        <w:spacing w:before="0" w:beforeAutospacing="0" w:after="0" w:afterAutospacing="0"/>
        <w:jc w:val="center"/>
        <w:textAlignment w:val="baseline"/>
        <w:rPr>
          <w:rFonts w:ascii="Helvetica" w:hAnsi="Helvetica"/>
          <w:color w:val="373737"/>
          <w:sz w:val="15"/>
          <w:szCs w:val="15"/>
        </w:rPr>
      </w:pPr>
      <w:r>
        <w:rPr>
          <w:rStyle w:val="Strong"/>
          <w:rFonts w:ascii="inherit" w:eastAsiaTheme="majorEastAsia" w:hAnsi="inherit"/>
          <w:color w:val="373737"/>
          <w:sz w:val="15"/>
          <w:szCs w:val="15"/>
          <w:bdr w:val="none" w:sz="0" w:space="0" w:color="auto" w:frame="1"/>
        </w:rPr>
        <w:t xml:space="preserve">Greater </w:t>
      </w:r>
      <w:proofErr w:type="spellStart"/>
      <w:r>
        <w:rPr>
          <w:rStyle w:val="Strong"/>
          <w:rFonts w:ascii="inherit" w:eastAsiaTheme="majorEastAsia" w:hAnsi="inherit"/>
          <w:color w:val="373737"/>
          <w:sz w:val="15"/>
          <w:szCs w:val="15"/>
          <w:bdr w:val="none" w:sz="0" w:space="0" w:color="auto" w:frame="1"/>
        </w:rPr>
        <w:t>Kailash</w:t>
      </w:r>
      <w:proofErr w:type="spellEnd"/>
      <w:r>
        <w:rPr>
          <w:rStyle w:val="Strong"/>
          <w:rFonts w:ascii="inherit" w:eastAsiaTheme="majorEastAsia" w:hAnsi="inherit"/>
          <w:color w:val="373737"/>
          <w:sz w:val="15"/>
          <w:szCs w:val="15"/>
          <w:bdr w:val="none" w:sz="0" w:space="0" w:color="auto" w:frame="1"/>
        </w:rPr>
        <w:t xml:space="preserve"> Hospital, Indore</w:t>
      </w:r>
    </w:p>
    <w:p w:rsidR="00F07F57" w:rsidRDefault="00F07F57" w:rsidP="00F07F57">
      <w:pPr>
        <w:pStyle w:val="NormalWeb"/>
        <w:shd w:val="clear" w:color="auto" w:fill="FFFFFF"/>
        <w:spacing w:before="0" w:beforeAutospacing="0" w:after="0" w:afterAutospacing="0"/>
        <w:jc w:val="center"/>
        <w:textAlignment w:val="baseline"/>
        <w:rPr>
          <w:rFonts w:ascii="Helvetica" w:hAnsi="Helvetica"/>
          <w:color w:val="373737"/>
          <w:sz w:val="15"/>
          <w:szCs w:val="15"/>
        </w:rPr>
      </w:pPr>
      <w:r>
        <w:rPr>
          <w:rStyle w:val="Strong"/>
          <w:rFonts w:ascii="inherit" w:eastAsiaTheme="majorEastAsia" w:hAnsi="inherit"/>
          <w:color w:val="373737"/>
          <w:sz w:val="15"/>
          <w:szCs w:val="15"/>
          <w:bdr w:val="none" w:sz="0" w:space="0" w:color="auto" w:frame="1"/>
        </w:rPr>
        <w:t>Facilities</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Cardiology And Cardiothoracic Surgery</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 xml:space="preserve">Obstetrics &amp; </w:t>
      </w:r>
      <w:proofErr w:type="spellStart"/>
      <w:r>
        <w:rPr>
          <w:rFonts w:ascii="inherit" w:hAnsi="inherit"/>
          <w:color w:val="373737"/>
          <w:sz w:val="15"/>
          <w:szCs w:val="15"/>
        </w:rPr>
        <w:t>Gynecology</w:t>
      </w:r>
      <w:proofErr w:type="spellEnd"/>
      <w:r>
        <w:rPr>
          <w:rFonts w:ascii="inherit" w:hAnsi="inherit"/>
          <w:color w:val="373737"/>
          <w:sz w:val="15"/>
          <w:szCs w:val="15"/>
        </w:rPr>
        <w:t xml:space="preserve">, </w:t>
      </w:r>
      <w:proofErr w:type="spellStart"/>
      <w:r>
        <w:rPr>
          <w:rFonts w:ascii="inherit" w:hAnsi="inherit"/>
          <w:color w:val="373737"/>
          <w:sz w:val="15"/>
          <w:szCs w:val="15"/>
        </w:rPr>
        <w:t>Orthopedics</w:t>
      </w:r>
      <w:proofErr w:type="spellEnd"/>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Arthroscopy &amp; Sports Medicine</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Joint Replacement Surgery</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proofErr w:type="spellStart"/>
      <w:r>
        <w:rPr>
          <w:rFonts w:ascii="inherit" w:hAnsi="inherit"/>
          <w:color w:val="373737"/>
          <w:sz w:val="15"/>
          <w:szCs w:val="15"/>
        </w:rPr>
        <w:t>Pediatric</w:t>
      </w:r>
      <w:proofErr w:type="spellEnd"/>
      <w:r>
        <w:rPr>
          <w:rFonts w:ascii="inherit" w:hAnsi="inherit"/>
          <w:color w:val="373737"/>
          <w:sz w:val="15"/>
          <w:szCs w:val="15"/>
        </w:rPr>
        <w:t xml:space="preserve"> </w:t>
      </w:r>
      <w:proofErr w:type="spellStart"/>
      <w:r>
        <w:rPr>
          <w:rFonts w:ascii="inherit" w:hAnsi="inherit"/>
          <w:color w:val="373737"/>
          <w:sz w:val="15"/>
          <w:szCs w:val="15"/>
        </w:rPr>
        <w:t>Orthopedic</w:t>
      </w:r>
      <w:proofErr w:type="spellEnd"/>
      <w:r>
        <w:rPr>
          <w:rFonts w:ascii="inherit" w:hAnsi="inherit"/>
          <w:color w:val="373737"/>
          <w:sz w:val="15"/>
          <w:szCs w:val="15"/>
        </w:rPr>
        <w:t xml:space="preserve"> Unit</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Gastroenterology And GI Surgery</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Blood Bank / Transfusion Medicine</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Ophthalmology</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Apex Retina Centre</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Urology &amp; Nephrology</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Physiotherapy &amp; Rehabilitation</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proofErr w:type="spellStart"/>
      <w:r>
        <w:rPr>
          <w:rFonts w:ascii="inherit" w:hAnsi="inherit"/>
          <w:color w:val="373737"/>
          <w:sz w:val="15"/>
          <w:szCs w:val="15"/>
        </w:rPr>
        <w:t>Pediatrics</w:t>
      </w:r>
      <w:proofErr w:type="spellEnd"/>
      <w:r>
        <w:rPr>
          <w:rFonts w:ascii="inherit" w:hAnsi="inherit"/>
          <w:color w:val="373737"/>
          <w:sz w:val="15"/>
          <w:szCs w:val="15"/>
        </w:rPr>
        <w:t xml:space="preserve"> &amp; </w:t>
      </w:r>
      <w:proofErr w:type="spellStart"/>
      <w:r>
        <w:rPr>
          <w:rFonts w:ascii="inherit" w:hAnsi="inherit"/>
          <w:color w:val="373737"/>
          <w:sz w:val="15"/>
          <w:szCs w:val="15"/>
        </w:rPr>
        <w:t>Pediatric</w:t>
      </w:r>
      <w:proofErr w:type="spellEnd"/>
      <w:r>
        <w:rPr>
          <w:rFonts w:ascii="inherit" w:hAnsi="inherit"/>
          <w:color w:val="373737"/>
          <w:sz w:val="15"/>
          <w:szCs w:val="15"/>
        </w:rPr>
        <w:t xml:space="preserve"> Surgery</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Neurosciences</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Oncology</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Minimally Invasive Surgery</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Plastic &amp; Cosmetic Surgery Dermatology</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Dental &amp; Maxillofacial</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ENT (Otolaryngology)</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Endocrinology &amp; Diabetes</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proofErr w:type="spellStart"/>
      <w:r>
        <w:rPr>
          <w:rFonts w:ascii="inherit" w:hAnsi="inherit"/>
          <w:color w:val="373737"/>
          <w:sz w:val="15"/>
          <w:szCs w:val="15"/>
        </w:rPr>
        <w:t>Pulmonology</w:t>
      </w:r>
      <w:proofErr w:type="spellEnd"/>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Radiology &amp; Imaging</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Interventional Radiological Procedures</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Ambulance</w:t>
      </w:r>
    </w:p>
    <w:p w:rsidR="00F07F57" w:rsidRDefault="00F07F57" w:rsidP="00F07F57">
      <w:pPr>
        <w:numPr>
          <w:ilvl w:val="0"/>
          <w:numId w:val="3"/>
        </w:numPr>
        <w:shd w:val="clear" w:color="auto" w:fill="FFFFFF"/>
        <w:spacing w:after="0" w:line="240" w:lineRule="auto"/>
        <w:ind w:left="600"/>
        <w:textAlignment w:val="baseline"/>
        <w:rPr>
          <w:rFonts w:ascii="inherit" w:hAnsi="inherit"/>
          <w:color w:val="373737"/>
          <w:sz w:val="15"/>
          <w:szCs w:val="15"/>
        </w:rPr>
      </w:pPr>
      <w:r>
        <w:rPr>
          <w:rFonts w:ascii="inherit" w:hAnsi="inherit"/>
          <w:color w:val="373737"/>
          <w:sz w:val="15"/>
          <w:szCs w:val="15"/>
        </w:rPr>
        <w:t>Laboratory Medicine / Pathology etc.</w:t>
      </w:r>
    </w:p>
    <w:p w:rsidR="00F07F57" w:rsidRDefault="00F07F57" w:rsidP="00F07F57">
      <w:pPr>
        <w:pStyle w:val="Heading1"/>
        <w:shd w:val="clear" w:color="auto" w:fill="E8EBF1"/>
        <w:spacing w:before="0" w:line="250" w:lineRule="atLeast"/>
        <w:rPr>
          <w:rFonts w:ascii="Arial" w:hAnsi="Arial" w:cs="Arial"/>
          <w:b w:val="0"/>
          <w:bCs w:val="0"/>
          <w:color w:val="3A3C41"/>
        </w:rPr>
      </w:pPr>
      <w:r>
        <w:rPr>
          <w:rFonts w:ascii="Arial" w:hAnsi="Arial" w:cs="Arial"/>
          <w:b w:val="0"/>
          <w:bCs w:val="0"/>
          <w:color w:val="3A3C41"/>
        </w:rPr>
        <w:t xml:space="preserve">Doctors List in Greater </w:t>
      </w:r>
      <w:proofErr w:type="spellStart"/>
      <w:r>
        <w:rPr>
          <w:rFonts w:ascii="Arial" w:hAnsi="Arial" w:cs="Arial"/>
          <w:b w:val="0"/>
          <w:bCs w:val="0"/>
          <w:color w:val="3A3C41"/>
        </w:rPr>
        <w:t>Kailash</w:t>
      </w:r>
      <w:proofErr w:type="spellEnd"/>
      <w:r>
        <w:rPr>
          <w:rFonts w:ascii="Arial" w:hAnsi="Arial" w:cs="Arial"/>
          <w:b w:val="0"/>
          <w:bCs w:val="0"/>
          <w:color w:val="3A3C41"/>
        </w:rPr>
        <w:t xml:space="preserve"> Hospital, Indore</w:t>
      </w:r>
    </w:p>
    <w:p w:rsidR="00F07F57" w:rsidRDefault="00F07F57" w:rsidP="00F07F57">
      <w:pPr>
        <w:numPr>
          <w:ilvl w:val="0"/>
          <w:numId w:val="4"/>
        </w:numPr>
        <w:shd w:val="clear" w:color="auto" w:fill="E8EBF1"/>
        <w:spacing w:before="100" w:beforeAutospacing="1" w:after="100" w:afterAutospacing="1" w:line="260" w:lineRule="atLeast"/>
        <w:ind w:left="0"/>
        <w:rPr>
          <w:rFonts w:ascii="Arial" w:hAnsi="Arial" w:cs="Arial"/>
          <w:color w:val="A3A4A2"/>
          <w:spacing w:val="4"/>
          <w:sz w:val="11"/>
          <w:szCs w:val="11"/>
        </w:rPr>
      </w:pPr>
      <w:hyperlink r:id="rId61" w:history="1">
        <w:r>
          <w:rPr>
            <w:rStyle w:val="Hyperlink"/>
            <w:rFonts w:ascii="Arial" w:hAnsi="Arial" w:cs="Arial"/>
            <w:color w:val="A3A4A2"/>
            <w:spacing w:val="4"/>
            <w:sz w:val="10"/>
            <w:szCs w:val="10"/>
            <w:u w:val="none"/>
          </w:rPr>
          <w:t>Home</w:t>
        </w:r>
      </w:hyperlink>
    </w:p>
    <w:p w:rsidR="00F07F57" w:rsidRDefault="00F07F57" w:rsidP="00F07F57">
      <w:pPr>
        <w:shd w:val="clear" w:color="auto" w:fill="E8EBF1"/>
        <w:spacing w:after="0" w:line="240" w:lineRule="auto"/>
        <w:rPr>
          <w:rFonts w:ascii="robotoregular" w:hAnsi="robotoregular" w:cs="Times New Roman"/>
          <w:color w:val="333333"/>
          <w:sz w:val="14"/>
          <w:szCs w:val="14"/>
        </w:rPr>
      </w:pPr>
      <w:r>
        <w:rPr>
          <w:rStyle w:val="apple-converted-space"/>
          <w:rFonts w:ascii="robotoregular" w:hAnsi="robotoregular"/>
          <w:color w:val="333333"/>
          <w:sz w:val="14"/>
          <w:szCs w:val="14"/>
        </w:rPr>
        <w:t> </w:t>
      </w:r>
    </w:p>
    <w:p w:rsidR="00F07F57" w:rsidRDefault="00F07F57" w:rsidP="00F07F57">
      <w:pPr>
        <w:numPr>
          <w:ilvl w:val="0"/>
          <w:numId w:val="4"/>
        </w:numPr>
        <w:shd w:val="clear" w:color="auto" w:fill="E8EBF1"/>
        <w:spacing w:before="100" w:beforeAutospacing="1" w:after="100" w:afterAutospacing="1" w:line="260" w:lineRule="atLeast"/>
        <w:ind w:left="0"/>
        <w:rPr>
          <w:rFonts w:ascii="Arial" w:hAnsi="Arial" w:cs="Arial"/>
          <w:color w:val="A3A4A2"/>
          <w:spacing w:val="4"/>
          <w:sz w:val="11"/>
          <w:szCs w:val="11"/>
        </w:rPr>
      </w:pPr>
      <w:hyperlink r:id="rId62" w:history="1">
        <w:r>
          <w:rPr>
            <w:rStyle w:val="Hyperlink"/>
            <w:rFonts w:ascii="Arial" w:hAnsi="Arial" w:cs="Arial"/>
            <w:color w:val="A3A4A2"/>
            <w:spacing w:val="4"/>
            <w:sz w:val="10"/>
            <w:szCs w:val="10"/>
            <w:u w:val="none"/>
          </w:rPr>
          <w:t>Indore</w:t>
        </w:r>
      </w:hyperlink>
    </w:p>
    <w:p w:rsidR="00F07F57" w:rsidRDefault="00F07F57" w:rsidP="00F07F57">
      <w:pPr>
        <w:shd w:val="clear" w:color="auto" w:fill="E8EBF1"/>
        <w:spacing w:after="0" w:line="240" w:lineRule="auto"/>
        <w:rPr>
          <w:rFonts w:ascii="robotoregular" w:hAnsi="robotoregular" w:cs="Times New Roman"/>
          <w:color w:val="333333"/>
          <w:sz w:val="14"/>
          <w:szCs w:val="14"/>
        </w:rPr>
      </w:pPr>
      <w:r>
        <w:rPr>
          <w:rStyle w:val="apple-converted-space"/>
          <w:rFonts w:ascii="robotoregular" w:hAnsi="robotoregular"/>
          <w:color w:val="333333"/>
          <w:sz w:val="14"/>
          <w:szCs w:val="14"/>
        </w:rPr>
        <w:t> </w:t>
      </w:r>
    </w:p>
    <w:p w:rsidR="00F07F57" w:rsidRDefault="00F07F57" w:rsidP="00F07F57">
      <w:pPr>
        <w:numPr>
          <w:ilvl w:val="0"/>
          <w:numId w:val="4"/>
        </w:numPr>
        <w:shd w:val="clear" w:color="auto" w:fill="E8EBF1"/>
        <w:spacing w:before="100" w:beforeAutospacing="1" w:after="100" w:afterAutospacing="1" w:line="260" w:lineRule="atLeast"/>
        <w:ind w:left="0"/>
        <w:rPr>
          <w:rFonts w:ascii="Arial" w:hAnsi="Arial" w:cs="Arial"/>
          <w:color w:val="A3A4A2"/>
          <w:spacing w:val="4"/>
          <w:sz w:val="11"/>
          <w:szCs w:val="11"/>
        </w:rPr>
      </w:pPr>
      <w:hyperlink r:id="rId63" w:history="1">
        <w:r>
          <w:rPr>
            <w:rStyle w:val="Hyperlink"/>
            <w:rFonts w:ascii="Arial" w:hAnsi="Arial" w:cs="Arial"/>
            <w:color w:val="A3A4A2"/>
            <w:spacing w:val="4"/>
            <w:sz w:val="10"/>
            <w:szCs w:val="10"/>
            <w:u w:val="none"/>
          </w:rPr>
          <w:t xml:space="preserve">Greater </w:t>
        </w:r>
        <w:proofErr w:type="spellStart"/>
        <w:r>
          <w:rPr>
            <w:rStyle w:val="Hyperlink"/>
            <w:rFonts w:ascii="Arial" w:hAnsi="Arial" w:cs="Arial"/>
            <w:color w:val="A3A4A2"/>
            <w:spacing w:val="4"/>
            <w:sz w:val="10"/>
            <w:szCs w:val="10"/>
            <w:u w:val="none"/>
          </w:rPr>
          <w:t>Kailash</w:t>
        </w:r>
        <w:proofErr w:type="spellEnd"/>
        <w:r>
          <w:rPr>
            <w:rStyle w:val="Hyperlink"/>
            <w:rFonts w:ascii="Arial" w:hAnsi="Arial" w:cs="Arial"/>
            <w:color w:val="A3A4A2"/>
            <w:spacing w:val="4"/>
            <w:sz w:val="10"/>
            <w:szCs w:val="10"/>
            <w:u w:val="none"/>
          </w:rPr>
          <w:t xml:space="preserve"> Hospital</w:t>
        </w:r>
      </w:hyperlink>
    </w:p>
    <w:p w:rsidR="00F07F57" w:rsidRDefault="00F07F57" w:rsidP="00F07F57">
      <w:pPr>
        <w:shd w:val="clear" w:color="auto" w:fill="E8EBF1"/>
        <w:spacing w:after="0" w:line="240" w:lineRule="auto"/>
        <w:rPr>
          <w:rFonts w:ascii="robotoregular" w:hAnsi="robotoregular" w:cs="Times New Roman"/>
          <w:color w:val="333333"/>
          <w:sz w:val="14"/>
          <w:szCs w:val="14"/>
        </w:rPr>
      </w:pPr>
      <w:r>
        <w:rPr>
          <w:rStyle w:val="apple-converted-space"/>
          <w:rFonts w:ascii="robotoregular" w:hAnsi="robotoregular"/>
          <w:color w:val="333333"/>
          <w:sz w:val="14"/>
          <w:szCs w:val="14"/>
        </w:rPr>
        <w:t> </w:t>
      </w:r>
    </w:p>
    <w:p w:rsidR="00F07F57" w:rsidRDefault="00F07F57" w:rsidP="00F07F57">
      <w:pPr>
        <w:numPr>
          <w:ilvl w:val="0"/>
          <w:numId w:val="4"/>
        </w:numPr>
        <w:shd w:val="clear" w:color="auto" w:fill="E8EBF1"/>
        <w:spacing w:before="100" w:beforeAutospacing="1" w:after="100" w:afterAutospacing="1" w:line="260" w:lineRule="atLeast"/>
        <w:ind w:left="0"/>
        <w:rPr>
          <w:rFonts w:ascii="Arial" w:hAnsi="Arial" w:cs="Arial"/>
          <w:color w:val="A3A4A2"/>
          <w:spacing w:val="4"/>
          <w:sz w:val="11"/>
          <w:szCs w:val="11"/>
        </w:rPr>
      </w:pPr>
      <w:r>
        <w:rPr>
          <w:rFonts w:ascii="Arial" w:hAnsi="Arial" w:cs="Arial"/>
          <w:color w:val="A3A4A2"/>
          <w:spacing w:val="4"/>
          <w:sz w:val="11"/>
          <w:szCs w:val="11"/>
        </w:rPr>
        <w:t>Doctors List</w:t>
      </w:r>
    </w:p>
    <w:p w:rsidR="00F07F57" w:rsidRDefault="00F07F57" w:rsidP="00F07F57">
      <w:pPr>
        <w:shd w:val="clear" w:color="auto" w:fill="FFFFFF"/>
        <w:spacing w:after="0" w:line="240" w:lineRule="auto"/>
        <w:rPr>
          <w:ins w:id="366" w:author="Unknown"/>
          <w:rFonts w:ascii="robotoregular" w:hAnsi="robotoregular" w:cs="Times New Roman"/>
          <w:color w:val="333333"/>
          <w:sz w:val="14"/>
          <w:szCs w:val="14"/>
        </w:rPr>
      </w:pPr>
      <w:r>
        <w:rPr>
          <w:rFonts w:ascii="robotoregular" w:hAnsi="robotoregular"/>
          <w:noProof/>
          <w:color w:val="333333"/>
          <w:sz w:val="14"/>
          <w:szCs w:val="14"/>
          <w:lang w:eastAsia="en-IN"/>
        </w:rPr>
        <w:drawing>
          <wp:inline distT="0" distB="0" distL="0" distR="0">
            <wp:extent cx="1003300" cy="1003300"/>
            <wp:effectExtent l="19050" t="0" r="6350" b="0"/>
            <wp:docPr id="51" name="doclink178499" descr="https://d1toqhe3jilt37.cloudfront.net/doctor_logos/1401383560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78499" descr="https://d1toqhe3jilt37.cloudfront.net/doctor_logos/1401383560hoto.jpg"/>
                    <pic:cNvPicPr>
                      <a:picLocks noChangeAspect="1" noChangeArrowheads="1"/>
                    </pic:cNvPicPr>
                  </pic:nvPicPr>
                  <pic:blipFill>
                    <a:blip r:embed="rId64"/>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367" w:author="Unknown"/>
          <w:rFonts w:ascii="Arial" w:hAnsi="Arial" w:cs="Arial"/>
          <w:b w:val="0"/>
          <w:bCs w:val="0"/>
          <w:color w:val="3A3C41"/>
          <w:spacing w:val="3"/>
          <w:sz w:val="19"/>
          <w:szCs w:val="19"/>
        </w:rPr>
      </w:pPr>
      <w:ins w:id="368" w:author="Unknown">
        <w:r>
          <w:rPr>
            <w:rFonts w:ascii="Arial" w:hAnsi="Arial" w:cs="Arial"/>
            <w:b w:val="0"/>
            <w:bCs w:val="0"/>
            <w:color w:val="3A3C41"/>
            <w:spacing w:val="3"/>
            <w:sz w:val="19"/>
            <w:szCs w:val="19"/>
          </w:rPr>
          <w:fldChar w:fldCharType="begin"/>
        </w:r>
        <w:r>
          <w:rPr>
            <w:rFonts w:ascii="Arial" w:hAnsi="Arial" w:cs="Arial"/>
            <w:b w:val="0"/>
            <w:bCs w:val="0"/>
            <w:color w:val="3A3C41"/>
            <w:spacing w:val="3"/>
            <w:sz w:val="19"/>
            <w:szCs w:val="19"/>
          </w:rPr>
          <w:instrText xml:space="preserve"> HYPERLINK "https://www.sehat.com/dr-siddharth-jain-gastro-surgeon-indore" \o "Dr. Siddharth Jain" </w:instrText>
        </w:r>
        <w:r>
          <w:rPr>
            <w:rFonts w:ascii="Arial" w:hAnsi="Arial" w:cs="Arial"/>
            <w:b w:val="0"/>
            <w:bCs w:val="0"/>
            <w:color w:val="3A3C41"/>
            <w:spacing w:val="3"/>
            <w:sz w:val="19"/>
            <w:szCs w:val="19"/>
          </w:rPr>
          <w:fldChar w:fldCharType="separate"/>
        </w:r>
        <w:r>
          <w:rPr>
            <w:rStyle w:val="Hyperlink"/>
            <w:rFonts w:ascii="Arial" w:hAnsi="Arial" w:cs="Arial"/>
            <w:b w:val="0"/>
            <w:bCs w:val="0"/>
            <w:color w:val="3A3C41"/>
            <w:spacing w:val="3"/>
            <w:sz w:val="19"/>
            <w:szCs w:val="19"/>
            <w:u w:val="none"/>
          </w:rPr>
          <w:t xml:space="preserve">Dr. </w:t>
        </w:r>
        <w:proofErr w:type="spellStart"/>
        <w:r>
          <w:rPr>
            <w:rStyle w:val="Hyperlink"/>
            <w:rFonts w:ascii="Arial" w:hAnsi="Arial" w:cs="Arial"/>
            <w:b w:val="0"/>
            <w:bCs w:val="0"/>
            <w:color w:val="3A3C41"/>
            <w:spacing w:val="3"/>
            <w:sz w:val="19"/>
            <w:szCs w:val="19"/>
            <w:u w:val="none"/>
          </w:rPr>
          <w:t>Siddharth</w:t>
        </w:r>
        <w:proofErr w:type="spellEnd"/>
        <w:r>
          <w:rPr>
            <w:rStyle w:val="Hyperlink"/>
            <w:rFonts w:ascii="Arial" w:hAnsi="Arial" w:cs="Arial"/>
            <w:b w:val="0"/>
            <w:bCs w:val="0"/>
            <w:color w:val="3A3C41"/>
            <w:spacing w:val="3"/>
            <w:sz w:val="19"/>
            <w:szCs w:val="19"/>
            <w:u w:val="none"/>
          </w:rPr>
          <w:t xml:space="preserve"> Jain</w:t>
        </w:r>
        <w:r>
          <w:rPr>
            <w:rFonts w:ascii="Arial" w:hAnsi="Arial" w:cs="Arial"/>
            <w:b w:val="0"/>
            <w:bCs w:val="0"/>
            <w:color w:val="3A3C41"/>
            <w:spacing w:val="3"/>
            <w:sz w:val="19"/>
            <w:szCs w:val="19"/>
          </w:rPr>
          <w:br/>
        </w:r>
        <w:r>
          <w:rPr>
            <w:rStyle w:val="dcommatag"/>
            <w:rFonts w:ascii="Arial" w:hAnsi="Arial" w:cs="Arial"/>
            <w:b w:val="0"/>
            <w:bCs w:val="0"/>
            <w:color w:val="3A3C41"/>
            <w:spacing w:val="3"/>
            <w:sz w:val="15"/>
            <w:szCs w:val="15"/>
          </w:rPr>
          <w:t>Gastro Surgeon</w:t>
        </w:r>
        <w:r>
          <w:rPr>
            <w:rFonts w:ascii="Arial" w:hAnsi="Arial" w:cs="Arial"/>
            <w:b w:val="0"/>
            <w:bCs w:val="0"/>
            <w:color w:val="3A3C41"/>
            <w:spacing w:val="3"/>
            <w:sz w:val="19"/>
            <w:szCs w:val="19"/>
          </w:rPr>
          <w:fldChar w:fldCharType="end"/>
        </w:r>
      </w:ins>
    </w:p>
    <w:p w:rsidR="00F07F57" w:rsidRDefault="00F07F57" w:rsidP="00F07F57">
      <w:pPr>
        <w:pStyle w:val="edu"/>
        <w:shd w:val="clear" w:color="auto" w:fill="FFFFFF"/>
        <w:spacing w:before="0" w:beforeAutospacing="0" w:after="0" w:afterAutospacing="0" w:line="228" w:lineRule="atLeast"/>
        <w:rPr>
          <w:ins w:id="369" w:author="Unknown"/>
          <w:rFonts w:ascii="robotoregular" w:hAnsi="robotoregular"/>
          <w:color w:val="3A3C41"/>
          <w:spacing w:val="4"/>
          <w:sz w:val="14"/>
          <w:szCs w:val="14"/>
        </w:rPr>
      </w:pPr>
      <w:ins w:id="370" w:author="Unknown">
        <w:r>
          <w:rPr>
            <w:rStyle w:val="edu1"/>
            <w:rFonts w:ascii="Arial" w:hAnsi="Arial" w:cs="Arial"/>
            <w:i/>
            <w:iCs/>
            <w:color w:val="888E96"/>
            <w:spacing w:val="6"/>
            <w:sz w:val="11"/>
            <w:szCs w:val="11"/>
          </w:rPr>
          <w:lastRenderedPageBreak/>
          <w:t>MBBS, MS, DILS, FMAS, FAIS</w:t>
        </w:r>
      </w:ins>
    </w:p>
    <w:p w:rsidR="00F07F57" w:rsidRDefault="00F07F57" w:rsidP="00F07F57">
      <w:pPr>
        <w:numPr>
          <w:ilvl w:val="0"/>
          <w:numId w:val="5"/>
        </w:numPr>
        <w:shd w:val="clear" w:color="auto" w:fill="FFFFFF"/>
        <w:spacing w:before="100" w:beforeAutospacing="1" w:after="50" w:line="240" w:lineRule="auto"/>
        <w:ind w:left="0"/>
        <w:rPr>
          <w:ins w:id="371" w:author="Unknown"/>
          <w:rFonts w:ascii="Arial" w:hAnsi="Arial" w:cs="Arial"/>
          <w:color w:val="3A3C41"/>
          <w:spacing w:val="4"/>
          <w:sz w:val="14"/>
          <w:szCs w:val="14"/>
        </w:rPr>
      </w:pPr>
      <w:ins w:id="372" w:author="Unknown">
        <w:r>
          <w:rPr>
            <w:rFonts w:ascii="Arial" w:hAnsi="Arial" w:cs="Arial"/>
            <w:color w:val="3A3C41"/>
            <w:spacing w:val="4"/>
            <w:sz w:val="14"/>
            <w:szCs w:val="14"/>
          </w:rPr>
          <w:t>Indore</w:t>
        </w:r>
      </w:ins>
    </w:p>
    <w:p w:rsidR="00F07F57" w:rsidRDefault="00F07F57" w:rsidP="00F07F57">
      <w:pPr>
        <w:numPr>
          <w:ilvl w:val="0"/>
          <w:numId w:val="5"/>
        </w:numPr>
        <w:shd w:val="clear" w:color="auto" w:fill="FFFFFF"/>
        <w:spacing w:before="100" w:beforeAutospacing="1" w:after="50" w:line="240" w:lineRule="auto"/>
        <w:ind w:left="0"/>
        <w:rPr>
          <w:ins w:id="373" w:author="Unknown"/>
          <w:rFonts w:ascii="Arial" w:hAnsi="Arial" w:cs="Arial"/>
          <w:color w:val="3A3C41"/>
          <w:spacing w:val="4"/>
          <w:sz w:val="14"/>
          <w:szCs w:val="14"/>
        </w:rPr>
      </w:pPr>
      <w:ins w:id="374" w:author="Unknown">
        <w:r>
          <w:rPr>
            <w:rFonts w:ascii="Arial" w:hAnsi="Arial" w:cs="Arial"/>
            <w:color w:val="3A3C41"/>
            <w:spacing w:val="4"/>
            <w:sz w:val="14"/>
            <w:szCs w:val="14"/>
          </w:rPr>
          <w:t>14 Years Experience</w:t>
        </w:r>
      </w:ins>
    </w:p>
    <w:p w:rsidR="00F07F57" w:rsidRDefault="00F07F57" w:rsidP="00F07F57">
      <w:pPr>
        <w:numPr>
          <w:ilvl w:val="0"/>
          <w:numId w:val="5"/>
        </w:numPr>
        <w:shd w:val="clear" w:color="auto" w:fill="FFFFFF"/>
        <w:spacing w:before="100" w:beforeAutospacing="1" w:after="50" w:line="240" w:lineRule="auto"/>
        <w:ind w:left="0"/>
        <w:rPr>
          <w:ins w:id="375" w:author="Unknown"/>
          <w:rFonts w:ascii="Arial" w:hAnsi="Arial" w:cs="Arial"/>
          <w:color w:val="3A3C41"/>
          <w:spacing w:val="4"/>
          <w:sz w:val="14"/>
          <w:szCs w:val="14"/>
        </w:rPr>
      </w:pPr>
      <w:ins w:id="376" w:author="Unknown">
        <w:r>
          <w:rPr>
            <w:rFonts w:ascii="Arial" w:hAnsi="Arial" w:cs="Arial"/>
            <w:color w:val="3A3C41"/>
            <w:spacing w:val="4"/>
            <w:sz w:val="14"/>
            <w:szCs w:val="14"/>
          </w:rPr>
          <w:t>8 Hospitals</w:t>
        </w:r>
      </w:ins>
    </w:p>
    <w:p w:rsidR="00F07F57" w:rsidRDefault="00F07F57" w:rsidP="00F07F57">
      <w:pPr>
        <w:numPr>
          <w:ilvl w:val="0"/>
          <w:numId w:val="5"/>
        </w:numPr>
        <w:shd w:val="clear" w:color="auto" w:fill="FFFFFF"/>
        <w:spacing w:before="100" w:beforeAutospacing="1" w:after="50" w:line="240" w:lineRule="auto"/>
        <w:ind w:left="0"/>
        <w:rPr>
          <w:ins w:id="377" w:author="Unknown"/>
          <w:rFonts w:ascii="Arial" w:hAnsi="Arial" w:cs="Arial"/>
          <w:color w:val="3A3C41"/>
          <w:spacing w:val="4"/>
          <w:sz w:val="14"/>
          <w:szCs w:val="14"/>
        </w:rPr>
      </w:pPr>
      <w:ins w:id="378" w:author="Unknown">
        <w:r>
          <w:rPr>
            <w:rFonts w:ascii="Arial" w:hAnsi="Arial" w:cs="Arial"/>
            <w:color w:val="3A3C41"/>
            <w:spacing w:val="4"/>
            <w:sz w:val="14"/>
            <w:szCs w:val="14"/>
          </w:rPr>
          <w:t>1 Recommendation</w:t>
        </w:r>
      </w:ins>
    </w:p>
    <w:p w:rsidR="00F07F57" w:rsidRDefault="00F07F57" w:rsidP="00F07F57">
      <w:pPr>
        <w:numPr>
          <w:ilvl w:val="0"/>
          <w:numId w:val="5"/>
        </w:numPr>
        <w:shd w:val="clear" w:color="auto" w:fill="FFFFFF"/>
        <w:spacing w:before="100" w:beforeAutospacing="1" w:after="50" w:line="240" w:lineRule="auto"/>
        <w:ind w:left="0"/>
        <w:rPr>
          <w:ins w:id="379" w:author="Unknown"/>
          <w:rFonts w:ascii="Arial" w:hAnsi="Arial" w:cs="Arial"/>
          <w:color w:val="3A3C41"/>
          <w:spacing w:val="4"/>
          <w:sz w:val="14"/>
          <w:szCs w:val="14"/>
        </w:rPr>
      </w:pPr>
      <w:ins w:id="380" w:author="Unknown">
        <w:r>
          <w:rPr>
            <w:rFonts w:ascii="Arial" w:hAnsi="Arial" w:cs="Arial"/>
            <w:color w:val="3A3C41"/>
            <w:spacing w:val="4"/>
            <w:sz w:val="14"/>
            <w:szCs w:val="14"/>
          </w:rPr>
          <w:fldChar w:fldCharType="begin"/>
        </w:r>
        <w:r>
          <w:rPr>
            <w:rFonts w:ascii="Arial" w:hAnsi="Arial" w:cs="Arial"/>
            <w:color w:val="3A3C41"/>
            <w:spacing w:val="4"/>
            <w:sz w:val="14"/>
            <w:szCs w:val="14"/>
          </w:rPr>
          <w:instrText xml:space="preserve"> INCLUDEPICTURE "data:image/gif;base64,R0lGODlhAQABAIAAAP///////yH5BAEKAAEALAAAAAABAAEAAAICTAEAOw==" \* MERGEFORMATINET </w:instrText>
        </w:r>
      </w:ins>
      <w:r>
        <w:rPr>
          <w:rFonts w:ascii="Arial" w:hAnsi="Arial" w:cs="Arial"/>
          <w:color w:val="3A3C41"/>
          <w:spacing w:val="4"/>
          <w:sz w:val="14"/>
          <w:szCs w:val="14"/>
        </w:rPr>
        <w:fldChar w:fldCharType="separate"/>
      </w:r>
      <w:r>
        <w:rPr>
          <w:rFonts w:ascii="Arial" w:hAnsi="Arial" w:cs="Arial"/>
          <w:color w:val="3A3C41"/>
          <w:spacing w:val="4"/>
          <w:sz w:val="14"/>
          <w:szCs w:val="14"/>
        </w:rPr>
        <w:pict>
          <v:shape id="_x0000_i1025" type="#_x0000_t75" alt="" style="width:24pt;height:24pt"/>
        </w:pict>
      </w:r>
      <w:ins w:id="381" w:author="Unknown">
        <w:r>
          <w:rPr>
            <w:rFonts w:ascii="Arial" w:hAnsi="Arial" w:cs="Arial"/>
            <w:color w:val="3A3C41"/>
            <w:spacing w:val="4"/>
            <w:sz w:val="14"/>
            <w:szCs w:val="1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382" w:author="Unknown"/>
          <w:rFonts w:ascii="Arial" w:hAnsi="Arial" w:cs="Arial"/>
          <w:color w:val="3A3C41"/>
          <w:spacing w:val="4"/>
          <w:sz w:val="14"/>
          <w:szCs w:val="14"/>
        </w:rPr>
      </w:pPr>
      <w:ins w:id="383" w:author="Unknown">
        <w:r>
          <w:rPr>
            <w:rFonts w:ascii="Arial" w:hAnsi="Arial" w:cs="Arial"/>
            <w:color w:val="3A3C41"/>
            <w:spacing w:val="4"/>
            <w:sz w:val="14"/>
            <w:szCs w:val="14"/>
          </w:rPr>
          <w:t>Ask a Doctor</w:t>
        </w:r>
      </w:ins>
    </w:p>
    <w:p w:rsidR="00F07F57" w:rsidRDefault="00F07F57" w:rsidP="00F07F57">
      <w:pPr>
        <w:shd w:val="clear" w:color="auto" w:fill="FFFFFF"/>
        <w:rPr>
          <w:ins w:id="384" w:author="Unknown"/>
          <w:rFonts w:ascii="robotoregular" w:hAnsi="robotoregular" w:cs="Times New Roman"/>
          <w:color w:val="333333"/>
          <w:sz w:val="14"/>
          <w:szCs w:val="14"/>
        </w:rPr>
      </w:pPr>
      <w:ins w:id="385" w:author="Unknown">
        <w:r>
          <w:rPr>
            <w:rFonts w:ascii="robotoregular" w:hAnsi="robotoregular"/>
            <w:color w:val="333333"/>
            <w:sz w:val="14"/>
            <w:szCs w:val="14"/>
          </w:rPr>
          <w:fldChar w:fldCharType="begin"/>
        </w:r>
        <w:r>
          <w:rPr>
            <w:rFonts w:ascii="robotoregular" w:hAnsi="robotoregular"/>
            <w:color w:val="333333"/>
            <w:sz w:val="14"/>
            <w:szCs w:val="14"/>
          </w:rPr>
          <w:instrText xml:space="preserve"> HYPERLINK "https://www.sehat.com/dr-siddharth-jain-gastro-surgeon-indore" \o "Dr. Siddharth Jain" </w:instrText>
        </w:r>
        <w:r>
          <w:rPr>
            <w:rFonts w:ascii="robotoregular" w:hAnsi="robotoregular"/>
            <w:color w:val="333333"/>
            <w:sz w:val="14"/>
            <w:szCs w:val="14"/>
          </w:rP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rPr>
            <w:rFonts w:ascii="robotoregular" w:hAnsi="robotoregular"/>
            <w:color w:val="333333"/>
            <w:sz w:val="14"/>
            <w:szCs w:val="14"/>
          </w:rPr>
          <w:fldChar w:fldCharType="end"/>
        </w:r>
      </w:ins>
    </w:p>
    <w:p w:rsidR="00F07F57" w:rsidRDefault="00F07F57" w:rsidP="00F07F57">
      <w:pPr>
        <w:shd w:val="clear" w:color="auto" w:fill="FFFFFF"/>
        <w:rPr>
          <w:ins w:id="386" w:author="Unknown"/>
          <w:rFonts w:ascii="robotoregular" w:hAnsi="robotoregular"/>
          <w:color w:val="333333"/>
          <w:sz w:val="14"/>
          <w:szCs w:val="14"/>
        </w:rPr>
      </w:pPr>
      <w:ins w:id="387" w:author="Unknown">
        <w:r>
          <w:rPr>
            <w:rFonts w:ascii="robotoregular" w:hAnsi="robotoregular"/>
            <w:color w:val="333333"/>
            <w:sz w:val="14"/>
            <w:szCs w:val="14"/>
          </w:rPr>
          <w:t>Call for Appointment</w:t>
        </w:r>
      </w:ins>
    </w:p>
    <w:p w:rsidR="00F07F57" w:rsidRDefault="00F07F57" w:rsidP="00F07F57">
      <w:pPr>
        <w:shd w:val="clear" w:color="auto" w:fill="FFFFFF"/>
        <w:rPr>
          <w:ins w:id="388" w:author="Unknown"/>
          <w:rFonts w:ascii="robotoregular" w:hAnsi="robotoregular"/>
          <w:color w:val="333333"/>
          <w:sz w:val="14"/>
          <w:szCs w:val="14"/>
        </w:rPr>
      </w:pPr>
      <w:r>
        <w:rPr>
          <w:rFonts w:ascii="robotoregular" w:hAnsi="robotoregular"/>
          <w:noProof/>
          <w:color w:val="333333"/>
          <w:sz w:val="14"/>
          <w:szCs w:val="14"/>
          <w:lang w:eastAsia="en-IN"/>
        </w:rPr>
        <w:drawing>
          <wp:inline distT="0" distB="0" distL="0" distR="0">
            <wp:extent cx="1003300" cy="1003300"/>
            <wp:effectExtent l="19050" t="0" r="6350" b="0"/>
            <wp:docPr id="53" name="doclink194976" descr="https://d1toqhe3jilt37.cloudfront.net/doctor_logos/1448966885ikanth-reddy-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94976" descr="https://d1toqhe3jilt37.cloudfront.net/doctor_logos/1448966885ikanth-reddy-indore.JPG"/>
                    <pic:cNvPicPr>
                      <a:picLocks noChangeAspect="1" noChangeArrowheads="1"/>
                    </pic:cNvPicPr>
                  </pic:nvPicPr>
                  <pic:blipFill>
                    <a:blip r:embed="rId65"/>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389" w:author="Unknown"/>
          <w:rFonts w:ascii="Arial" w:hAnsi="Arial" w:cs="Arial"/>
          <w:b w:val="0"/>
          <w:bCs w:val="0"/>
          <w:color w:val="3A3C41"/>
          <w:spacing w:val="3"/>
          <w:sz w:val="19"/>
          <w:szCs w:val="19"/>
        </w:rPr>
      </w:pPr>
      <w:ins w:id="390" w:author="Unknown">
        <w:r>
          <w:rPr>
            <w:rFonts w:ascii="Arial" w:hAnsi="Arial" w:cs="Arial"/>
            <w:b w:val="0"/>
            <w:bCs w:val="0"/>
            <w:color w:val="3A3C41"/>
            <w:spacing w:val="3"/>
            <w:sz w:val="19"/>
            <w:szCs w:val="19"/>
          </w:rPr>
          <w:fldChar w:fldCharType="begin"/>
        </w:r>
        <w:r>
          <w:rPr>
            <w:rFonts w:ascii="Arial" w:hAnsi="Arial" w:cs="Arial"/>
            <w:b w:val="0"/>
            <w:bCs w:val="0"/>
            <w:color w:val="3A3C41"/>
            <w:spacing w:val="3"/>
            <w:sz w:val="19"/>
            <w:szCs w:val="19"/>
          </w:rPr>
          <w:instrText xml:space="preserve"> HYPERLINK "https://www.sehat.com/dr-srikanth-reddy-psychiatrist-indore" \o "Dr. Srikanth Reddy" </w:instrText>
        </w:r>
        <w:r>
          <w:rPr>
            <w:rFonts w:ascii="Arial" w:hAnsi="Arial" w:cs="Arial"/>
            <w:b w:val="0"/>
            <w:bCs w:val="0"/>
            <w:color w:val="3A3C41"/>
            <w:spacing w:val="3"/>
            <w:sz w:val="19"/>
            <w:szCs w:val="19"/>
          </w:rPr>
          <w:fldChar w:fldCharType="separate"/>
        </w:r>
        <w:r>
          <w:rPr>
            <w:rStyle w:val="Hyperlink"/>
            <w:rFonts w:ascii="Arial" w:hAnsi="Arial" w:cs="Arial"/>
            <w:b w:val="0"/>
            <w:bCs w:val="0"/>
            <w:color w:val="3A3C41"/>
            <w:spacing w:val="3"/>
            <w:sz w:val="19"/>
            <w:szCs w:val="19"/>
            <w:u w:val="none"/>
          </w:rPr>
          <w:t xml:space="preserve">Dr. </w:t>
        </w:r>
        <w:proofErr w:type="spellStart"/>
        <w:r>
          <w:rPr>
            <w:rStyle w:val="Hyperlink"/>
            <w:rFonts w:ascii="Arial" w:hAnsi="Arial" w:cs="Arial"/>
            <w:b w:val="0"/>
            <w:bCs w:val="0"/>
            <w:color w:val="3A3C41"/>
            <w:spacing w:val="3"/>
            <w:sz w:val="19"/>
            <w:szCs w:val="19"/>
            <w:u w:val="none"/>
          </w:rPr>
          <w:t>Srikanth</w:t>
        </w:r>
        <w:proofErr w:type="spellEnd"/>
        <w:r>
          <w:rPr>
            <w:rStyle w:val="Hyperlink"/>
            <w:rFonts w:ascii="Arial" w:hAnsi="Arial" w:cs="Arial"/>
            <w:b w:val="0"/>
            <w:bCs w:val="0"/>
            <w:color w:val="3A3C41"/>
            <w:spacing w:val="3"/>
            <w:sz w:val="19"/>
            <w:szCs w:val="19"/>
            <w:u w:val="none"/>
          </w:rPr>
          <w:t xml:space="preserve"> Reddy</w:t>
        </w:r>
        <w:r>
          <w:rPr>
            <w:rFonts w:ascii="Arial" w:hAnsi="Arial" w:cs="Arial"/>
            <w:b w:val="0"/>
            <w:bCs w:val="0"/>
            <w:color w:val="3A3C41"/>
            <w:spacing w:val="3"/>
            <w:sz w:val="19"/>
            <w:szCs w:val="19"/>
          </w:rPr>
          <w:br/>
        </w:r>
        <w:r>
          <w:rPr>
            <w:rStyle w:val="dcommatag"/>
            <w:rFonts w:ascii="Arial" w:hAnsi="Arial" w:cs="Arial"/>
            <w:b w:val="0"/>
            <w:bCs w:val="0"/>
            <w:color w:val="3A3C41"/>
            <w:spacing w:val="3"/>
            <w:sz w:val="15"/>
            <w:szCs w:val="15"/>
          </w:rPr>
          <w:t>Psychiatrist</w:t>
        </w:r>
        <w:r>
          <w:rPr>
            <w:rFonts w:ascii="Arial" w:hAnsi="Arial" w:cs="Arial"/>
            <w:b w:val="0"/>
            <w:bCs w:val="0"/>
            <w:color w:val="3A3C41"/>
            <w:spacing w:val="3"/>
            <w:sz w:val="19"/>
            <w:szCs w:val="19"/>
          </w:rPr>
          <w:fldChar w:fldCharType="end"/>
        </w:r>
      </w:ins>
    </w:p>
    <w:p w:rsidR="00F07F57" w:rsidRDefault="00F07F57" w:rsidP="00F07F57">
      <w:pPr>
        <w:pStyle w:val="edu"/>
        <w:shd w:val="clear" w:color="auto" w:fill="FFFFFF"/>
        <w:spacing w:before="0" w:beforeAutospacing="0" w:after="0" w:afterAutospacing="0" w:line="228" w:lineRule="atLeast"/>
        <w:rPr>
          <w:ins w:id="391" w:author="Unknown"/>
          <w:rFonts w:ascii="robotoregular" w:hAnsi="robotoregular"/>
          <w:color w:val="3A3C41"/>
          <w:spacing w:val="4"/>
          <w:sz w:val="14"/>
          <w:szCs w:val="14"/>
        </w:rPr>
      </w:pPr>
      <w:ins w:id="392" w:author="Unknown">
        <w:r>
          <w:rPr>
            <w:rStyle w:val="edu1"/>
            <w:rFonts w:ascii="Arial" w:hAnsi="Arial" w:cs="Arial"/>
            <w:i/>
            <w:iCs/>
            <w:color w:val="888E96"/>
            <w:spacing w:val="6"/>
            <w:sz w:val="11"/>
            <w:szCs w:val="11"/>
          </w:rPr>
          <w:t>M.B.B.S, MD (Psychiatry)</w:t>
        </w:r>
      </w:ins>
    </w:p>
    <w:p w:rsidR="00F07F57" w:rsidRDefault="00F07F57" w:rsidP="00F07F57">
      <w:pPr>
        <w:numPr>
          <w:ilvl w:val="0"/>
          <w:numId w:val="6"/>
        </w:numPr>
        <w:shd w:val="clear" w:color="auto" w:fill="FFFFFF"/>
        <w:spacing w:before="100" w:beforeAutospacing="1" w:after="50" w:line="240" w:lineRule="auto"/>
        <w:ind w:left="0"/>
        <w:rPr>
          <w:ins w:id="393" w:author="Unknown"/>
          <w:rFonts w:ascii="Arial" w:hAnsi="Arial" w:cs="Arial"/>
          <w:color w:val="3A3C41"/>
          <w:spacing w:val="4"/>
          <w:sz w:val="14"/>
          <w:szCs w:val="14"/>
        </w:rPr>
      </w:pPr>
      <w:ins w:id="394" w:author="Unknown">
        <w:r>
          <w:rPr>
            <w:rFonts w:ascii="Arial" w:hAnsi="Arial" w:cs="Arial"/>
            <w:color w:val="3A3C41"/>
            <w:spacing w:val="4"/>
            <w:sz w:val="14"/>
            <w:szCs w:val="14"/>
          </w:rPr>
          <w:t>Indore</w:t>
        </w:r>
      </w:ins>
    </w:p>
    <w:p w:rsidR="00F07F57" w:rsidRDefault="00F07F57" w:rsidP="00F07F57">
      <w:pPr>
        <w:numPr>
          <w:ilvl w:val="0"/>
          <w:numId w:val="6"/>
        </w:numPr>
        <w:shd w:val="clear" w:color="auto" w:fill="FFFFFF"/>
        <w:spacing w:before="100" w:beforeAutospacing="1" w:after="50" w:line="240" w:lineRule="auto"/>
        <w:ind w:left="0"/>
        <w:rPr>
          <w:ins w:id="395" w:author="Unknown"/>
          <w:rFonts w:ascii="Arial" w:hAnsi="Arial" w:cs="Arial"/>
          <w:color w:val="3A3C41"/>
          <w:spacing w:val="4"/>
          <w:sz w:val="14"/>
          <w:szCs w:val="14"/>
        </w:rPr>
      </w:pPr>
      <w:ins w:id="396" w:author="Unknown">
        <w:r>
          <w:rPr>
            <w:rFonts w:ascii="Arial" w:hAnsi="Arial" w:cs="Arial"/>
            <w:color w:val="3A3C41"/>
            <w:spacing w:val="4"/>
            <w:sz w:val="14"/>
            <w:szCs w:val="14"/>
          </w:rPr>
          <w:t>3 Hospitals</w:t>
        </w:r>
      </w:ins>
    </w:p>
    <w:p w:rsidR="00F07F57" w:rsidRDefault="00F07F57" w:rsidP="00F07F57">
      <w:pPr>
        <w:numPr>
          <w:ilvl w:val="0"/>
          <w:numId w:val="6"/>
        </w:numPr>
        <w:shd w:val="clear" w:color="auto" w:fill="FFFFFF"/>
        <w:spacing w:before="100" w:beforeAutospacing="1" w:after="50" w:line="240" w:lineRule="auto"/>
        <w:ind w:left="0"/>
        <w:rPr>
          <w:ins w:id="397" w:author="Unknown"/>
          <w:rFonts w:ascii="Arial" w:hAnsi="Arial" w:cs="Arial"/>
          <w:color w:val="3A3C41"/>
          <w:spacing w:val="4"/>
          <w:sz w:val="14"/>
          <w:szCs w:val="14"/>
        </w:rPr>
      </w:pPr>
      <w:ins w:id="398" w:author="Unknown">
        <w:r>
          <w:rPr>
            <w:rFonts w:ascii="Arial" w:hAnsi="Arial" w:cs="Arial"/>
            <w:color w:val="3A3C41"/>
            <w:spacing w:val="4"/>
            <w:sz w:val="14"/>
            <w:szCs w:val="14"/>
          </w:rPr>
          <w:fldChar w:fldCharType="begin"/>
        </w:r>
        <w:r>
          <w:rPr>
            <w:rFonts w:ascii="Arial" w:hAnsi="Arial" w:cs="Arial"/>
            <w:color w:val="3A3C41"/>
            <w:spacing w:val="4"/>
            <w:sz w:val="14"/>
            <w:szCs w:val="14"/>
          </w:rPr>
          <w:instrText xml:space="preserve"> INCLUDEPICTURE "data:image/gif;base64,R0lGODlhAQABAIAAAP///////yH5BAEKAAEALAAAAAABAAEAAAICTAEAOw==" \* MERGEFORMATINET </w:instrText>
        </w:r>
      </w:ins>
      <w:r>
        <w:rPr>
          <w:rFonts w:ascii="Arial" w:hAnsi="Arial" w:cs="Arial"/>
          <w:color w:val="3A3C41"/>
          <w:spacing w:val="4"/>
          <w:sz w:val="14"/>
          <w:szCs w:val="14"/>
        </w:rPr>
        <w:fldChar w:fldCharType="separate"/>
      </w:r>
      <w:r>
        <w:rPr>
          <w:rFonts w:ascii="Arial" w:hAnsi="Arial" w:cs="Arial"/>
          <w:color w:val="3A3C41"/>
          <w:spacing w:val="4"/>
          <w:sz w:val="14"/>
          <w:szCs w:val="14"/>
        </w:rPr>
        <w:pict>
          <v:shape id="_x0000_i1026" type="#_x0000_t75" alt="" style="width:24pt;height:24pt"/>
        </w:pict>
      </w:r>
      <w:ins w:id="399" w:author="Unknown">
        <w:r>
          <w:rPr>
            <w:rFonts w:ascii="Arial" w:hAnsi="Arial" w:cs="Arial"/>
            <w:color w:val="3A3C41"/>
            <w:spacing w:val="4"/>
            <w:sz w:val="14"/>
            <w:szCs w:val="1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400" w:author="Unknown"/>
          <w:rFonts w:ascii="Arial" w:hAnsi="Arial" w:cs="Arial"/>
          <w:color w:val="3A3C41"/>
          <w:spacing w:val="4"/>
          <w:sz w:val="14"/>
          <w:szCs w:val="14"/>
        </w:rPr>
      </w:pPr>
      <w:ins w:id="401" w:author="Unknown">
        <w:r>
          <w:rPr>
            <w:rFonts w:ascii="Arial" w:hAnsi="Arial" w:cs="Arial"/>
            <w:color w:val="3A3C41"/>
            <w:spacing w:val="4"/>
            <w:sz w:val="14"/>
            <w:szCs w:val="14"/>
          </w:rPr>
          <w:t>Ask a Doctor</w:t>
        </w:r>
      </w:ins>
    </w:p>
    <w:p w:rsidR="00F07F57" w:rsidRDefault="00F07F57" w:rsidP="00F07F57">
      <w:pPr>
        <w:shd w:val="clear" w:color="auto" w:fill="FFFFFF"/>
        <w:rPr>
          <w:ins w:id="402" w:author="Unknown"/>
          <w:rFonts w:ascii="robotoregular" w:hAnsi="robotoregular" w:cs="Times New Roman"/>
          <w:color w:val="333333"/>
          <w:sz w:val="14"/>
          <w:szCs w:val="14"/>
        </w:rPr>
      </w:pPr>
      <w:ins w:id="403" w:author="Unknown">
        <w:r>
          <w:rPr>
            <w:rFonts w:ascii="robotoregular" w:hAnsi="robotoregular"/>
            <w:color w:val="333333"/>
            <w:sz w:val="14"/>
            <w:szCs w:val="14"/>
          </w:rPr>
          <w:fldChar w:fldCharType="begin"/>
        </w:r>
        <w:r>
          <w:rPr>
            <w:rFonts w:ascii="robotoregular" w:hAnsi="robotoregular"/>
            <w:color w:val="333333"/>
            <w:sz w:val="14"/>
            <w:szCs w:val="14"/>
          </w:rPr>
          <w:instrText xml:space="preserve"> HYPERLINK "https://www.sehat.com/dr-srikanth-reddy-psychiatrist-indore" \o "Dr. Srikanth Reddy" </w:instrText>
        </w:r>
        <w:r>
          <w:rPr>
            <w:rFonts w:ascii="robotoregular" w:hAnsi="robotoregular"/>
            <w:color w:val="333333"/>
            <w:sz w:val="14"/>
            <w:szCs w:val="14"/>
          </w:rP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rPr>
            <w:rFonts w:ascii="robotoregular" w:hAnsi="robotoregular"/>
            <w:color w:val="333333"/>
            <w:sz w:val="14"/>
            <w:szCs w:val="14"/>
          </w:rPr>
          <w:fldChar w:fldCharType="end"/>
        </w:r>
      </w:ins>
    </w:p>
    <w:p w:rsidR="00F07F57" w:rsidRDefault="00F07F57" w:rsidP="00F07F57">
      <w:pPr>
        <w:shd w:val="clear" w:color="auto" w:fill="FFFFFF"/>
        <w:rPr>
          <w:ins w:id="404" w:author="Unknown"/>
          <w:rFonts w:ascii="robotoregular" w:hAnsi="robotoregular"/>
          <w:color w:val="333333"/>
          <w:sz w:val="14"/>
          <w:szCs w:val="14"/>
        </w:rPr>
      </w:pPr>
      <w:ins w:id="405" w:author="Unknown">
        <w:r>
          <w:rPr>
            <w:rFonts w:ascii="robotoregular" w:hAnsi="robotoregular"/>
            <w:color w:val="333333"/>
            <w:sz w:val="14"/>
            <w:szCs w:val="14"/>
          </w:rPr>
          <w:t>Call for Appointment</w:t>
        </w:r>
      </w:ins>
    </w:p>
    <w:p w:rsidR="00F07F57" w:rsidRDefault="00F07F57" w:rsidP="00F07F57">
      <w:pPr>
        <w:shd w:val="clear" w:color="auto" w:fill="FFFFFF"/>
        <w:rPr>
          <w:ins w:id="406" w:author="Unknown"/>
          <w:rFonts w:ascii="robotoregular" w:hAnsi="robotoregular"/>
          <w:color w:val="333333"/>
          <w:sz w:val="14"/>
          <w:szCs w:val="14"/>
        </w:rPr>
      </w:pPr>
      <w:r>
        <w:rPr>
          <w:rFonts w:ascii="robotoregular" w:hAnsi="robotoregular"/>
          <w:noProof/>
          <w:color w:val="333333"/>
          <w:sz w:val="14"/>
          <w:szCs w:val="14"/>
          <w:lang w:eastAsia="en-IN"/>
        </w:rPr>
        <w:drawing>
          <wp:inline distT="0" distB="0" distL="0" distR="0">
            <wp:extent cx="1003300" cy="1003300"/>
            <wp:effectExtent l="19050" t="0" r="6350" b="0"/>
            <wp:docPr id="55" name="doclink186252" descr="https://d1toqhe3jilt37.cloudfront.net/doctor_logos/1377275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86252" descr="https://d1toqhe3jilt37.cloudfront.net/doctor_logos/1377275045.jpg"/>
                    <pic:cNvPicPr>
                      <a:picLocks noChangeAspect="1" noChangeArrowheads="1"/>
                    </pic:cNvPicPr>
                  </pic:nvPicPr>
                  <pic:blipFill>
                    <a:blip r:embed="rId66"/>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407" w:author="Unknown"/>
          <w:rFonts w:ascii="Arial" w:hAnsi="Arial" w:cs="Arial"/>
          <w:b w:val="0"/>
          <w:bCs w:val="0"/>
          <w:color w:val="3A3C41"/>
          <w:spacing w:val="3"/>
          <w:sz w:val="19"/>
          <w:szCs w:val="19"/>
        </w:rPr>
      </w:pPr>
      <w:ins w:id="408" w:author="Unknown">
        <w:r>
          <w:rPr>
            <w:rFonts w:ascii="Arial" w:hAnsi="Arial" w:cs="Arial"/>
            <w:b w:val="0"/>
            <w:bCs w:val="0"/>
            <w:color w:val="3A3C41"/>
            <w:spacing w:val="3"/>
            <w:sz w:val="19"/>
            <w:szCs w:val="19"/>
          </w:rPr>
          <w:fldChar w:fldCharType="begin"/>
        </w:r>
        <w:r>
          <w:rPr>
            <w:rFonts w:ascii="Arial" w:hAnsi="Arial" w:cs="Arial"/>
            <w:b w:val="0"/>
            <w:bCs w:val="0"/>
            <w:color w:val="3A3C41"/>
            <w:spacing w:val="3"/>
            <w:sz w:val="19"/>
            <w:szCs w:val="19"/>
          </w:rPr>
          <w:instrText xml:space="preserve"> HYPERLINK "https://www.sehat.com/dr-vivek-shrivastava-pediatric-orthopedic-surgeon-indore" \o "Dr. Vivek Shrivastava" </w:instrText>
        </w:r>
        <w:r>
          <w:rPr>
            <w:rFonts w:ascii="Arial" w:hAnsi="Arial" w:cs="Arial"/>
            <w:b w:val="0"/>
            <w:bCs w:val="0"/>
            <w:color w:val="3A3C41"/>
            <w:spacing w:val="3"/>
            <w:sz w:val="19"/>
            <w:szCs w:val="19"/>
          </w:rPr>
          <w:fldChar w:fldCharType="separate"/>
        </w:r>
        <w:r>
          <w:rPr>
            <w:rStyle w:val="Hyperlink"/>
            <w:rFonts w:ascii="Arial" w:hAnsi="Arial" w:cs="Arial"/>
            <w:b w:val="0"/>
            <w:bCs w:val="0"/>
            <w:color w:val="3A3C41"/>
            <w:spacing w:val="3"/>
            <w:sz w:val="19"/>
            <w:szCs w:val="19"/>
            <w:u w:val="none"/>
          </w:rPr>
          <w:t xml:space="preserve">Dr. </w:t>
        </w:r>
        <w:proofErr w:type="spellStart"/>
        <w:r>
          <w:rPr>
            <w:rStyle w:val="Hyperlink"/>
            <w:rFonts w:ascii="Arial" w:hAnsi="Arial" w:cs="Arial"/>
            <w:b w:val="0"/>
            <w:bCs w:val="0"/>
            <w:color w:val="3A3C41"/>
            <w:spacing w:val="3"/>
            <w:sz w:val="19"/>
            <w:szCs w:val="19"/>
            <w:u w:val="none"/>
          </w:rPr>
          <w:t>Vivek</w:t>
        </w:r>
        <w:proofErr w:type="spellEnd"/>
        <w:r>
          <w:rPr>
            <w:rStyle w:val="Hyperlink"/>
            <w:rFonts w:ascii="Arial" w:hAnsi="Arial" w:cs="Arial"/>
            <w:b w:val="0"/>
            <w:bCs w:val="0"/>
            <w:color w:val="3A3C41"/>
            <w:spacing w:val="3"/>
            <w:sz w:val="19"/>
            <w:szCs w:val="19"/>
            <w:u w:val="none"/>
          </w:rPr>
          <w:t xml:space="preserve"> </w:t>
        </w:r>
        <w:proofErr w:type="spellStart"/>
        <w:r>
          <w:rPr>
            <w:rStyle w:val="Hyperlink"/>
            <w:rFonts w:ascii="Arial" w:hAnsi="Arial" w:cs="Arial"/>
            <w:b w:val="0"/>
            <w:bCs w:val="0"/>
            <w:color w:val="3A3C41"/>
            <w:spacing w:val="3"/>
            <w:sz w:val="19"/>
            <w:szCs w:val="19"/>
            <w:u w:val="none"/>
          </w:rPr>
          <w:t>Shrivastava</w:t>
        </w:r>
        <w:proofErr w:type="spellEnd"/>
        <w:r>
          <w:rPr>
            <w:rFonts w:ascii="Arial" w:hAnsi="Arial" w:cs="Arial"/>
            <w:b w:val="0"/>
            <w:bCs w:val="0"/>
            <w:color w:val="3A3C41"/>
            <w:spacing w:val="3"/>
            <w:sz w:val="19"/>
            <w:szCs w:val="19"/>
          </w:rPr>
          <w:br/>
        </w:r>
        <w:proofErr w:type="spellStart"/>
        <w:r>
          <w:rPr>
            <w:rStyle w:val="dcommatag"/>
            <w:rFonts w:ascii="Arial" w:hAnsi="Arial" w:cs="Arial"/>
            <w:b w:val="0"/>
            <w:bCs w:val="0"/>
            <w:color w:val="3A3C41"/>
            <w:spacing w:val="3"/>
            <w:sz w:val="15"/>
            <w:szCs w:val="15"/>
          </w:rPr>
          <w:t>Pediatric</w:t>
        </w:r>
        <w:proofErr w:type="spellEnd"/>
        <w:r>
          <w:rPr>
            <w:rStyle w:val="dcommatag"/>
            <w:rFonts w:ascii="Arial" w:hAnsi="Arial" w:cs="Arial"/>
            <w:b w:val="0"/>
            <w:bCs w:val="0"/>
            <w:color w:val="3A3C41"/>
            <w:spacing w:val="3"/>
            <w:sz w:val="15"/>
            <w:szCs w:val="15"/>
          </w:rPr>
          <w:t xml:space="preserve"> </w:t>
        </w:r>
        <w:proofErr w:type="spellStart"/>
        <w:r>
          <w:rPr>
            <w:rStyle w:val="dcommatag"/>
            <w:rFonts w:ascii="Arial" w:hAnsi="Arial" w:cs="Arial"/>
            <w:b w:val="0"/>
            <w:bCs w:val="0"/>
            <w:color w:val="3A3C41"/>
            <w:spacing w:val="3"/>
            <w:sz w:val="15"/>
            <w:szCs w:val="15"/>
          </w:rPr>
          <w:t>Orthopedic</w:t>
        </w:r>
        <w:proofErr w:type="spellEnd"/>
        <w:r>
          <w:rPr>
            <w:rStyle w:val="dcommatag"/>
            <w:rFonts w:ascii="Arial" w:hAnsi="Arial" w:cs="Arial"/>
            <w:b w:val="0"/>
            <w:bCs w:val="0"/>
            <w:color w:val="3A3C41"/>
            <w:spacing w:val="3"/>
            <w:sz w:val="15"/>
            <w:szCs w:val="15"/>
          </w:rPr>
          <w:t xml:space="preserve"> Surgeon</w:t>
        </w:r>
        <w:r>
          <w:rPr>
            <w:rFonts w:ascii="Arial" w:hAnsi="Arial" w:cs="Arial"/>
            <w:b w:val="0"/>
            <w:bCs w:val="0"/>
            <w:color w:val="3A3C41"/>
            <w:spacing w:val="3"/>
            <w:sz w:val="19"/>
            <w:szCs w:val="19"/>
          </w:rPr>
          <w:fldChar w:fldCharType="end"/>
        </w:r>
      </w:ins>
    </w:p>
    <w:p w:rsidR="00F07F57" w:rsidRDefault="00F07F57" w:rsidP="00F07F57">
      <w:pPr>
        <w:pStyle w:val="edu"/>
        <w:shd w:val="clear" w:color="auto" w:fill="FFFFFF"/>
        <w:spacing w:before="0" w:beforeAutospacing="0" w:after="0" w:afterAutospacing="0" w:line="228" w:lineRule="atLeast"/>
        <w:rPr>
          <w:ins w:id="409" w:author="Unknown"/>
          <w:rFonts w:ascii="robotoregular" w:hAnsi="robotoregular"/>
          <w:color w:val="3A3C41"/>
          <w:spacing w:val="4"/>
          <w:sz w:val="14"/>
          <w:szCs w:val="14"/>
        </w:rPr>
      </w:pPr>
      <w:ins w:id="410" w:author="Unknown">
        <w:r>
          <w:rPr>
            <w:rStyle w:val="edu1"/>
            <w:rFonts w:ascii="Arial" w:hAnsi="Arial" w:cs="Arial"/>
            <w:i/>
            <w:iCs/>
            <w:color w:val="888E96"/>
            <w:spacing w:val="6"/>
            <w:sz w:val="11"/>
            <w:szCs w:val="11"/>
          </w:rPr>
          <w:t xml:space="preserve">MBBS, </w:t>
        </w:r>
        <w:proofErr w:type="spellStart"/>
        <w:r>
          <w:rPr>
            <w:rStyle w:val="edu1"/>
            <w:rFonts w:ascii="Arial" w:hAnsi="Arial" w:cs="Arial"/>
            <w:i/>
            <w:iCs/>
            <w:color w:val="888E96"/>
            <w:spacing w:val="6"/>
            <w:sz w:val="11"/>
            <w:szCs w:val="11"/>
          </w:rPr>
          <w:t>D.Orth</w:t>
        </w:r>
        <w:proofErr w:type="spellEnd"/>
        <w:r>
          <w:rPr>
            <w:rStyle w:val="edu1"/>
            <w:rFonts w:ascii="Arial" w:hAnsi="Arial" w:cs="Arial"/>
            <w:i/>
            <w:iCs/>
            <w:color w:val="888E96"/>
            <w:spacing w:val="6"/>
            <w:sz w:val="11"/>
            <w:szCs w:val="11"/>
          </w:rPr>
          <w:t>, M.Ch</w:t>
        </w:r>
      </w:ins>
    </w:p>
    <w:p w:rsidR="00F07F57" w:rsidRDefault="00F07F57" w:rsidP="00F07F57">
      <w:pPr>
        <w:numPr>
          <w:ilvl w:val="0"/>
          <w:numId w:val="7"/>
        </w:numPr>
        <w:shd w:val="clear" w:color="auto" w:fill="FFFFFF"/>
        <w:spacing w:before="100" w:beforeAutospacing="1" w:after="50" w:line="240" w:lineRule="auto"/>
        <w:ind w:left="0"/>
        <w:rPr>
          <w:ins w:id="411" w:author="Unknown"/>
          <w:rFonts w:ascii="Arial" w:hAnsi="Arial" w:cs="Arial"/>
          <w:color w:val="3A3C41"/>
          <w:spacing w:val="4"/>
          <w:sz w:val="14"/>
          <w:szCs w:val="14"/>
        </w:rPr>
      </w:pPr>
      <w:ins w:id="412" w:author="Unknown">
        <w:r>
          <w:rPr>
            <w:rFonts w:ascii="Arial" w:hAnsi="Arial" w:cs="Arial"/>
            <w:color w:val="3A3C41"/>
            <w:spacing w:val="4"/>
            <w:sz w:val="14"/>
            <w:szCs w:val="14"/>
          </w:rPr>
          <w:t>Indore</w:t>
        </w:r>
      </w:ins>
    </w:p>
    <w:p w:rsidR="00F07F57" w:rsidRDefault="00F07F57" w:rsidP="00F07F57">
      <w:pPr>
        <w:numPr>
          <w:ilvl w:val="0"/>
          <w:numId w:val="7"/>
        </w:numPr>
        <w:shd w:val="clear" w:color="auto" w:fill="FFFFFF"/>
        <w:spacing w:before="100" w:beforeAutospacing="1" w:after="50" w:line="240" w:lineRule="auto"/>
        <w:ind w:left="0"/>
        <w:rPr>
          <w:ins w:id="413" w:author="Unknown"/>
          <w:rFonts w:ascii="Arial" w:hAnsi="Arial" w:cs="Arial"/>
          <w:color w:val="3A3C41"/>
          <w:spacing w:val="4"/>
          <w:sz w:val="14"/>
          <w:szCs w:val="14"/>
        </w:rPr>
      </w:pPr>
      <w:ins w:id="414" w:author="Unknown">
        <w:r>
          <w:rPr>
            <w:rFonts w:ascii="Arial" w:hAnsi="Arial" w:cs="Arial"/>
            <w:color w:val="3A3C41"/>
            <w:spacing w:val="4"/>
            <w:sz w:val="14"/>
            <w:szCs w:val="14"/>
          </w:rPr>
          <w:t>15 Years Experience</w:t>
        </w:r>
      </w:ins>
    </w:p>
    <w:p w:rsidR="00F07F57" w:rsidRDefault="00F07F57" w:rsidP="00F07F57">
      <w:pPr>
        <w:numPr>
          <w:ilvl w:val="0"/>
          <w:numId w:val="7"/>
        </w:numPr>
        <w:shd w:val="clear" w:color="auto" w:fill="FFFFFF"/>
        <w:spacing w:before="100" w:beforeAutospacing="1" w:after="50" w:line="240" w:lineRule="auto"/>
        <w:ind w:left="0"/>
        <w:rPr>
          <w:ins w:id="415" w:author="Unknown"/>
          <w:rFonts w:ascii="Arial" w:hAnsi="Arial" w:cs="Arial"/>
          <w:color w:val="3A3C41"/>
          <w:spacing w:val="4"/>
          <w:sz w:val="14"/>
          <w:szCs w:val="14"/>
        </w:rPr>
      </w:pPr>
      <w:ins w:id="416" w:author="Unknown">
        <w:r>
          <w:rPr>
            <w:rFonts w:ascii="Arial" w:hAnsi="Arial" w:cs="Arial"/>
            <w:color w:val="3A3C41"/>
            <w:spacing w:val="4"/>
            <w:sz w:val="14"/>
            <w:szCs w:val="14"/>
          </w:rPr>
          <w:t>2 Hospitals</w:t>
        </w:r>
      </w:ins>
    </w:p>
    <w:p w:rsidR="00F07F57" w:rsidRDefault="00F07F57" w:rsidP="00F07F57">
      <w:pPr>
        <w:numPr>
          <w:ilvl w:val="0"/>
          <w:numId w:val="7"/>
        </w:numPr>
        <w:shd w:val="clear" w:color="auto" w:fill="FFFFFF"/>
        <w:spacing w:before="100" w:beforeAutospacing="1" w:after="50" w:line="240" w:lineRule="auto"/>
        <w:ind w:left="0"/>
        <w:rPr>
          <w:ins w:id="417" w:author="Unknown"/>
          <w:rFonts w:ascii="Arial" w:hAnsi="Arial" w:cs="Arial"/>
          <w:color w:val="3A3C41"/>
          <w:spacing w:val="4"/>
          <w:sz w:val="14"/>
          <w:szCs w:val="14"/>
        </w:rPr>
      </w:pPr>
      <w:ins w:id="418" w:author="Unknown">
        <w:r>
          <w:rPr>
            <w:rFonts w:ascii="Arial" w:hAnsi="Arial" w:cs="Arial"/>
            <w:color w:val="3A3C41"/>
            <w:spacing w:val="4"/>
            <w:sz w:val="14"/>
            <w:szCs w:val="14"/>
          </w:rPr>
          <w:fldChar w:fldCharType="begin"/>
        </w:r>
        <w:r>
          <w:rPr>
            <w:rFonts w:ascii="Arial" w:hAnsi="Arial" w:cs="Arial"/>
            <w:color w:val="3A3C41"/>
            <w:spacing w:val="4"/>
            <w:sz w:val="14"/>
            <w:szCs w:val="14"/>
          </w:rPr>
          <w:instrText xml:space="preserve"> INCLUDEPICTURE "data:image/gif;base64,R0lGODlhAQABAIAAAP///////yH5BAEKAAEALAAAAAABAAEAAAICTAEAOw==" \* MERGEFORMATINET </w:instrText>
        </w:r>
      </w:ins>
      <w:r>
        <w:rPr>
          <w:rFonts w:ascii="Arial" w:hAnsi="Arial" w:cs="Arial"/>
          <w:color w:val="3A3C41"/>
          <w:spacing w:val="4"/>
          <w:sz w:val="14"/>
          <w:szCs w:val="14"/>
        </w:rPr>
        <w:fldChar w:fldCharType="separate"/>
      </w:r>
      <w:r>
        <w:rPr>
          <w:rFonts w:ascii="Arial" w:hAnsi="Arial" w:cs="Arial"/>
          <w:color w:val="3A3C41"/>
          <w:spacing w:val="4"/>
          <w:sz w:val="14"/>
          <w:szCs w:val="14"/>
        </w:rPr>
        <w:pict>
          <v:shape id="_x0000_i1027" type="#_x0000_t75" alt="" style="width:24pt;height:24pt"/>
        </w:pict>
      </w:r>
      <w:ins w:id="419" w:author="Unknown">
        <w:r>
          <w:rPr>
            <w:rFonts w:ascii="Arial" w:hAnsi="Arial" w:cs="Arial"/>
            <w:color w:val="3A3C41"/>
            <w:spacing w:val="4"/>
            <w:sz w:val="14"/>
            <w:szCs w:val="1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420" w:author="Unknown"/>
          <w:rFonts w:ascii="Arial" w:hAnsi="Arial" w:cs="Arial"/>
          <w:color w:val="3A3C41"/>
          <w:spacing w:val="4"/>
          <w:sz w:val="14"/>
          <w:szCs w:val="14"/>
        </w:rPr>
      </w:pPr>
      <w:ins w:id="421" w:author="Unknown">
        <w:r>
          <w:rPr>
            <w:rFonts w:ascii="Arial" w:hAnsi="Arial" w:cs="Arial"/>
            <w:color w:val="3A3C41"/>
            <w:spacing w:val="4"/>
            <w:sz w:val="14"/>
            <w:szCs w:val="14"/>
          </w:rPr>
          <w:t>Ask a Doctor</w:t>
        </w:r>
      </w:ins>
    </w:p>
    <w:p w:rsidR="00F07F57" w:rsidRDefault="00F07F57" w:rsidP="00F07F57">
      <w:pPr>
        <w:shd w:val="clear" w:color="auto" w:fill="FFFFFF"/>
        <w:rPr>
          <w:ins w:id="422" w:author="Unknown"/>
          <w:rFonts w:ascii="robotoregular" w:hAnsi="robotoregular" w:cs="Times New Roman"/>
          <w:color w:val="333333"/>
          <w:sz w:val="14"/>
          <w:szCs w:val="14"/>
        </w:rPr>
      </w:pPr>
      <w:ins w:id="423" w:author="Unknown">
        <w:r>
          <w:rPr>
            <w:rFonts w:ascii="robotoregular" w:hAnsi="robotoregular"/>
            <w:color w:val="333333"/>
            <w:sz w:val="14"/>
            <w:szCs w:val="14"/>
          </w:rPr>
          <w:fldChar w:fldCharType="begin"/>
        </w:r>
        <w:r>
          <w:rPr>
            <w:rFonts w:ascii="robotoregular" w:hAnsi="robotoregular"/>
            <w:color w:val="333333"/>
            <w:sz w:val="14"/>
            <w:szCs w:val="14"/>
          </w:rPr>
          <w:instrText xml:space="preserve"> HYPERLINK "https://www.sehat.com/dr-vivek-shrivastava-pediatric-orthopedic-surgeon-indore" \o "Dr. Vivek Shrivastava" </w:instrText>
        </w:r>
        <w:r>
          <w:rPr>
            <w:rFonts w:ascii="robotoregular" w:hAnsi="robotoregular"/>
            <w:color w:val="333333"/>
            <w:sz w:val="14"/>
            <w:szCs w:val="14"/>
          </w:rP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rPr>
            <w:rFonts w:ascii="robotoregular" w:hAnsi="robotoregular"/>
            <w:color w:val="333333"/>
            <w:sz w:val="14"/>
            <w:szCs w:val="14"/>
          </w:rPr>
          <w:fldChar w:fldCharType="end"/>
        </w:r>
      </w:ins>
    </w:p>
    <w:p w:rsidR="00F07F57" w:rsidRDefault="00F07F57" w:rsidP="00F07F57">
      <w:pPr>
        <w:shd w:val="clear" w:color="auto" w:fill="FFFFFF"/>
        <w:rPr>
          <w:ins w:id="424" w:author="Unknown"/>
          <w:rFonts w:ascii="robotoregular" w:hAnsi="robotoregular"/>
          <w:color w:val="333333"/>
          <w:sz w:val="14"/>
          <w:szCs w:val="14"/>
        </w:rPr>
      </w:pPr>
      <w:ins w:id="425" w:author="Unknown">
        <w:r>
          <w:rPr>
            <w:rFonts w:ascii="robotoregular" w:hAnsi="robotoregular"/>
            <w:color w:val="333333"/>
            <w:sz w:val="14"/>
            <w:szCs w:val="14"/>
          </w:rPr>
          <w:t>Call for Appointment</w:t>
        </w:r>
      </w:ins>
    </w:p>
    <w:p w:rsidR="00F07F57" w:rsidRDefault="00F07F57" w:rsidP="00F07F57">
      <w:pPr>
        <w:shd w:val="clear" w:color="auto" w:fill="FFFFFF"/>
        <w:rPr>
          <w:ins w:id="426" w:author="Unknown"/>
          <w:rFonts w:ascii="robotoregular" w:hAnsi="robotoregular"/>
          <w:color w:val="333333"/>
          <w:sz w:val="14"/>
          <w:szCs w:val="14"/>
        </w:rPr>
      </w:pPr>
      <w:r>
        <w:rPr>
          <w:rFonts w:ascii="robotoregular" w:hAnsi="robotoregular"/>
          <w:noProof/>
          <w:color w:val="333333"/>
          <w:sz w:val="14"/>
          <w:szCs w:val="14"/>
          <w:lang w:eastAsia="en-IN"/>
        </w:rPr>
        <w:lastRenderedPageBreak/>
        <w:drawing>
          <wp:inline distT="0" distB="0" distL="0" distR="0">
            <wp:extent cx="1003300" cy="1003300"/>
            <wp:effectExtent l="19050" t="0" r="6350" b="0"/>
            <wp:docPr id="57" name="doclink4903" descr="https://d1toqhe3jilt37.cloudfront.net/doctor_logos/1483348790ri-prasad-yadav-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4903" descr="https://d1toqhe3jilt37.cloudfront.net/doctor_logos/1483348790ri-prasad-yadav-indore.JPG"/>
                    <pic:cNvPicPr>
                      <a:picLocks noChangeAspect="1" noChangeArrowheads="1"/>
                    </pic:cNvPicPr>
                  </pic:nvPicPr>
                  <pic:blipFill>
                    <a:blip r:embed="rId67"/>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427" w:author="Unknown"/>
          <w:rFonts w:ascii="Arial" w:hAnsi="Arial" w:cs="Arial"/>
          <w:b w:val="0"/>
          <w:bCs w:val="0"/>
          <w:color w:val="3A3C41"/>
          <w:spacing w:val="3"/>
          <w:sz w:val="19"/>
          <w:szCs w:val="19"/>
        </w:rPr>
      </w:pPr>
      <w:ins w:id="428" w:author="Unknown">
        <w:r>
          <w:rPr>
            <w:rFonts w:ascii="Arial" w:hAnsi="Arial" w:cs="Arial"/>
            <w:b w:val="0"/>
            <w:bCs w:val="0"/>
            <w:color w:val="3A3C41"/>
            <w:spacing w:val="3"/>
            <w:sz w:val="19"/>
            <w:szCs w:val="19"/>
          </w:rPr>
          <w:fldChar w:fldCharType="begin"/>
        </w:r>
        <w:r>
          <w:rPr>
            <w:rFonts w:ascii="Arial" w:hAnsi="Arial" w:cs="Arial"/>
            <w:b w:val="0"/>
            <w:bCs w:val="0"/>
            <w:color w:val="3A3C41"/>
            <w:spacing w:val="3"/>
            <w:sz w:val="19"/>
            <w:szCs w:val="19"/>
          </w:rPr>
          <w:instrText xml:space="preserve"> HYPERLINK "https://www.sehat.com/dr-hari-prasad-yadav-gastroenterologist-indore" \o "Dr. Hari Prasad Yadav" </w:instrText>
        </w:r>
        <w:r>
          <w:rPr>
            <w:rFonts w:ascii="Arial" w:hAnsi="Arial" w:cs="Arial"/>
            <w:b w:val="0"/>
            <w:bCs w:val="0"/>
            <w:color w:val="3A3C41"/>
            <w:spacing w:val="3"/>
            <w:sz w:val="19"/>
            <w:szCs w:val="19"/>
          </w:rPr>
          <w:fldChar w:fldCharType="separate"/>
        </w:r>
        <w:r>
          <w:rPr>
            <w:rStyle w:val="Hyperlink"/>
            <w:rFonts w:ascii="Arial" w:hAnsi="Arial" w:cs="Arial"/>
            <w:b w:val="0"/>
            <w:bCs w:val="0"/>
            <w:color w:val="3A3C41"/>
            <w:spacing w:val="3"/>
            <w:sz w:val="19"/>
            <w:szCs w:val="19"/>
            <w:u w:val="none"/>
          </w:rPr>
          <w:t xml:space="preserve">Dr. </w:t>
        </w:r>
        <w:proofErr w:type="spellStart"/>
        <w:r>
          <w:rPr>
            <w:rStyle w:val="Hyperlink"/>
            <w:rFonts w:ascii="Arial" w:hAnsi="Arial" w:cs="Arial"/>
            <w:b w:val="0"/>
            <w:bCs w:val="0"/>
            <w:color w:val="3A3C41"/>
            <w:spacing w:val="3"/>
            <w:sz w:val="19"/>
            <w:szCs w:val="19"/>
            <w:u w:val="none"/>
          </w:rPr>
          <w:t>Hari</w:t>
        </w:r>
        <w:proofErr w:type="spellEnd"/>
        <w:r>
          <w:rPr>
            <w:rStyle w:val="Hyperlink"/>
            <w:rFonts w:ascii="Arial" w:hAnsi="Arial" w:cs="Arial"/>
            <w:b w:val="0"/>
            <w:bCs w:val="0"/>
            <w:color w:val="3A3C41"/>
            <w:spacing w:val="3"/>
            <w:sz w:val="19"/>
            <w:szCs w:val="19"/>
            <w:u w:val="none"/>
          </w:rPr>
          <w:t xml:space="preserve"> Prasad </w:t>
        </w:r>
        <w:proofErr w:type="spellStart"/>
        <w:r>
          <w:rPr>
            <w:rStyle w:val="Hyperlink"/>
            <w:rFonts w:ascii="Arial" w:hAnsi="Arial" w:cs="Arial"/>
            <w:b w:val="0"/>
            <w:bCs w:val="0"/>
            <w:color w:val="3A3C41"/>
            <w:spacing w:val="3"/>
            <w:sz w:val="19"/>
            <w:szCs w:val="19"/>
            <w:u w:val="none"/>
          </w:rPr>
          <w:t>Yadav</w:t>
        </w:r>
        <w:proofErr w:type="spellEnd"/>
        <w:r>
          <w:rPr>
            <w:rFonts w:ascii="Arial" w:hAnsi="Arial" w:cs="Arial"/>
            <w:b w:val="0"/>
            <w:bCs w:val="0"/>
            <w:color w:val="3A3C41"/>
            <w:spacing w:val="3"/>
            <w:sz w:val="19"/>
            <w:szCs w:val="19"/>
          </w:rPr>
          <w:br/>
        </w:r>
        <w:r>
          <w:rPr>
            <w:rStyle w:val="dcommatag"/>
            <w:rFonts w:ascii="Arial" w:hAnsi="Arial" w:cs="Arial"/>
            <w:b w:val="0"/>
            <w:bCs w:val="0"/>
            <w:color w:val="3A3C41"/>
            <w:spacing w:val="3"/>
            <w:sz w:val="15"/>
            <w:szCs w:val="15"/>
          </w:rPr>
          <w:t>Gastroenterologist</w:t>
        </w:r>
        <w:r>
          <w:rPr>
            <w:rFonts w:ascii="Arial" w:hAnsi="Arial" w:cs="Arial"/>
            <w:b w:val="0"/>
            <w:bCs w:val="0"/>
            <w:color w:val="3A3C41"/>
            <w:spacing w:val="3"/>
            <w:sz w:val="19"/>
            <w:szCs w:val="19"/>
          </w:rPr>
          <w:fldChar w:fldCharType="end"/>
        </w:r>
      </w:ins>
    </w:p>
    <w:p w:rsidR="00F07F57" w:rsidRDefault="00F07F57" w:rsidP="00F07F57">
      <w:pPr>
        <w:pStyle w:val="edu"/>
        <w:shd w:val="clear" w:color="auto" w:fill="FFFFFF"/>
        <w:spacing w:before="0" w:beforeAutospacing="0" w:after="0" w:afterAutospacing="0" w:line="228" w:lineRule="atLeast"/>
        <w:rPr>
          <w:ins w:id="429" w:author="Unknown"/>
          <w:rFonts w:ascii="robotoregular" w:hAnsi="robotoregular"/>
          <w:color w:val="3A3C41"/>
          <w:spacing w:val="4"/>
          <w:sz w:val="14"/>
          <w:szCs w:val="14"/>
        </w:rPr>
      </w:pPr>
      <w:ins w:id="430" w:author="Unknown">
        <w:r>
          <w:rPr>
            <w:rStyle w:val="edu1"/>
            <w:rFonts w:ascii="Arial" w:hAnsi="Arial" w:cs="Arial"/>
            <w:i/>
            <w:iCs/>
            <w:color w:val="888E96"/>
            <w:spacing w:val="6"/>
            <w:sz w:val="11"/>
            <w:szCs w:val="11"/>
          </w:rPr>
          <w:t>MBBS, MD, DM</w:t>
        </w:r>
      </w:ins>
    </w:p>
    <w:p w:rsidR="00F07F57" w:rsidRDefault="00F07F57" w:rsidP="00F07F57">
      <w:pPr>
        <w:numPr>
          <w:ilvl w:val="0"/>
          <w:numId w:val="8"/>
        </w:numPr>
        <w:shd w:val="clear" w:color="auto" w:fill="FFFFFF"/>
        <w:spacing w:before="100" w:beforeAutospacing="1" w:after="50" w:line="240" w:lineRule="auto"/>
        <w:ind w:left="0"/>
        <w:rPr>
          <w:ins w:id="431" w:author="Unknown"/>
          <w:rFonts w:ascii="Arial" w:hAnsi="Arial" w:cs="Arial"/>
          <w:color w:val="3A3C41"/>
          <w:spacing w:val="4"/>
          <w:sz w:val="14"/>
          <w:szCs w:val="14"/>
        </w:rPr>
      </w:pPr>
      <w:ins w:id="432" w:author="Unknown">
        <w:r>
          <w:rPr>
            <w:rFonts w:ascii="Arial" w:hAnsi="Arial" w:cs="Arial"/>
            <w:color w:val="3A3C41"/>
            <w:spacing w:val="4"/>
            <w:sz w:val="14"/>
            <w:szCs w:val="14"/>
          </w:rPr>
          <w:t>Indore</w:t>
        </w:r>
      </w:ins>
    </w:p>
    <w:p w:rsidR="00F07F57" w:rsidRDefault="00F07F57" w:rsidP="00F07F57">
      <w:pPr>
        <w:numPr>
          <w:ilvl w:val="0"/>
          <w:numId w:val="8"/>
        </w:numPr>
        <w:shd w:val="clear" w:color="auto" w:fill="FFFFFF"/>
        <w:spacing w:before="100" w:beforeAutospacing="1" w:after="50" w:line="240" w:lineRule="auto"/>
        <w:ind w:left="0"/>
        <w:rPr>
          <w:ins w:id="433" w:author="Unknown"/>
          <w:rFonts w:ascii="Arial" w:hAnsi="Arial" w:cs="Arial"/>
          <w:color w:val="3A3C41"/>
          <w:spacing w:val="4"/>
          <w:sz w:val="14"/>
          <w:szCs w:val="14"/>
        </w:rPr>
      </w:pPr>
      <w:ins w:id="434" w:author="Unknown">
        <w:r>
          <w:rPr>
            <w:rFonts w:ascii="Arial" w:hAnsi="Arial" w:cs="Arial"/>
            <w:color w:val="3A3C41"/>
            <w:spacing w:val="4"/>
            <w:sz w:val="14"/>
            <w:szCs w:val="14"/>
          </w:rPr>
          <w:t>2 Hospitals</w:t>
        </w:r>
      </w:ins>
    </w:p>
    <w:p w:rsidR="00F07F57" w:rsidRDefault="00F07F57" w:rsidP="00F07F57">
      <w:pPr>
        <w:numPr>
          <w:ilvl w:val="0"/>
          <w:numId w:val="8"/>
        </w:numPr>
        <w:shd w:val="clear" w:color="auto" w:fill="FFFFFF"/>
        <w:spacing w:before="100" w:beforeAutospacing="1" w:after="50" w:line="240" w:lineRule="auto"/>
        <w:ind w:left="0"/>
        <w:rPr>
          <w:ins w:id="435" w:author="Unknown"/>
          <w:rFonts w:ascii="Arial" w:hAnsi="Arial" w:cs="Arial"/>
          <w:color w:val="3A3C41"/>
          <w:spacing w:val="4"/>
          <w:sz w:val="14"/>
          <w:szCs w:val="14"/>
        </w:rPr>
      </w:pPr>
      <w:ins w:id="436" w:author="Unknown">
        <w:r>
          <w:rPr>
            <w:rFonts w:ascii="Arial" w:hAnsi="Arial" w:cs="Arial"/>
            <w:color w:val="3A3C41"/>
            <w:spacing w:val="4"/>
            <w:sz w:val="14"/>
            <w:szCs w:val="14"/>
          </w:rPr>
          <w:fldChar w:fldCharType="begin"/>
        </w:r>
        <w:r>
          <w:rPr>
            <w:rFonts w:ascii="Arial" w:hAnsi="Arial" w:cs="Arial"/>
            <w:color w:val="3A3C41"/>
            <w:spacing w:val="4"/>
            <w:sz w:val="14"/>
            <w:szCs w:val="14"/>
          </w:rPr>
          <w:instrText xml:space="preserve"> INCLUDEPICTURE "data:image/gif;base64,R0lGODlhAQABAIAAAP///////yH5BAEKAAEALAAAAAABAAEAAAICTAEAOw==" \* MERGEFORMATINET </w:instrText>
        </w:r>
      </w:ins>
      <w:r>
        <w:rPr>
          <w:rFonts w:ascii="Arial" w:hAnsi="Arial" w:cs="Arial"/>
          <w:color w:val="3A3C41"/>
          <w:spacing w:val="4"/>
          <w:sz w:val="14"/>
          <w:szCs w:val="14"/>
        </w:rPr>
        <w:fldChar w:fldCharType="separate"/>
      </w:r>
      <w:r>
        <w:rPr>
          <w:rFonts w:ascii="Arial" w:hAnsi="Arial" w:cs="Arial"/>
          <w:color w:val="3A3C41"/>
          <w:spacing w:val="4"/>
          <w:sz w:val="14"/>
          <w:szCs w:val="14"/>
        </w:rPr>
        <w:pict>
          <v:shape id="_x0000_i1028" type="#_x0000_t75" alt="" style="width:24pt;height:24pt"/>
        </w:pict>
      </w:r>
      <w:ins w:id="437" w:author="Unknown">
        <w:r>
          <w:rPr>
            <w:rFonts w:ascii="Arial" w:hAnsi="Arial" w:cs="Arial"/>
            <w:color w:val="3A3C41"/>
            <w:spacing w:val="4"/>
            <w:sz w:val="14"/>
            <w:szCs w:val="1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438" w:author="Unknown"/>
          <w:rFonts w:ascii="Arial" w:hAnsi="Arial" w:cs="Arial"/>
          <w:color w:val="3A3C41"/>
          <w:spacing w:val="4"/>
          <w:sz w:val="14"/>
          <w:szCs w:val="14"/>
        </w:rPr>
      </w:pPr>
      <w:ins w:id="439" w:author="Unknown">
        <w:r>
          <w:rPr>
            <w:rFonts w:ascii="Arial" w:hAnsi="Arial" w:cs="Arial"/>
            <w:color w:val="3A3C41"/>
            <w:spacing w:val="4"/>
            <w:sz w:val="14"/>
            <w:szCs w:val="14"/>
          </w:rPr>
          <w:t>Ask a Doctor</w:t>
        </w:r>
      </w:ins>
    </w:p>
    <w:p w:rsidR="00F07F57" w:rsidRDefault="00F07F57" w:rsidP="00F07F57">
      <w:pPr>
        <w:shd w:val="clear" w:color="auto" w:fill="FFFFFF"/>
        <w:rPr>
          <w:ins w:id="440" w:author="Unknown"/>
          <w:rFonts w:ascii="robotoregular" w:hAnsi="robotoregular" w:cs="Times New Roman"/>
          <w:color w:val="333333"/>
          <w:sz w:val="14"/>
          <w:szCs w:val="14"/>
        </w:rPr>
      </w:pPr>
      <w:ins w:id="441" w:author="Unknown">
        <w:r>
          <w:rPr>
            <w:rFonts w:ascii="robotoregular" w:hAnsi="robotoregular"/>
            <w:color w:val="333333"/>
            <w:sz w:val="14"/>
            <w:szCs w:val="14"/>
          </w:rPr>
          <w:fldChar w:fldCharType="begin"/>
        </w:r>
        <w:r>
          <w:rPr>
            <w:rFonts w:ascii="robotoregular" w:hAnsi="robotoregular"/>
            <w:color w:val="333333"/>
            <w:sz w:val="14"/>
            <w:szCs w:val="14"/>
          </w:rPr>
          <w:instrText xml:space="preserve"> HYPERLINK "https://www.sehat.com/dr-hari-prasad-yadav-gastroenterologist-indore" \o "Dr. Hari Prasad Yadav" </w:instrText>
        </w:r>
        <w:r>
          <w:rPr>
            <w:rFonts w:ascii="robotoregular" w:hAnsi="robotoregular"/>
            <w:color w:val="333333"/>
            <w:sz w:val="14"/>
            <w:szCs w:val="14"/>
          </w:rP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rPr>
            <w:rFonts w:ascii="robotoregular" w:hAnsi="robotoregular"/>
            <w:color w:val="333333"/>
            <w:sz w:val="14"/>
            <w:szCs w:val="14"/>
          </w:rPr>
          <w:fldChar w:fldCharType="end"/>
        </w:r>
      </w:ins>
    </w:p>
    <w:p w:rsidR="00F07F57" w:rsidRDefault="00F07F57" w:rsidP="00F07F57">
      <w:pPr>
        <w:shd w:val="clear" w:color="auto" w:fill="FFFFFF"/>
        <w:rPr>
          <w:ins w:id="442" w:author="Unknown"/>
          <w:rFonts w:ascii="robotoregular" w:hAnsi="robotoregular"/>
          <w:color w:val="333333"/>
          <w:sz w:val="14"/>
          <w:szCs w:val="14"/>
        </w:rPr>
      </w:pPr>
      <w:ins w:id="443" w:author="Unknown">
        <w:r>
          <w:rPr>
            <w:rFonts w:ascii="robotoregular" w:hAnsi="robotoregular"/>
            <w:color w:val="333333"/>
            <w:sz w:val="14"/>
            <w:szCs w:val="14"/>
          </w:rPr>
          <w:t>Call for Appointment</w:t>
        </w:r>
      </w:ins>
    </w:p>
    <w:p w:rsidR="00F07F57" w:rsidRDefault="00F07F57" w:rsidP="00F07F57">
      <w:pPr>
        <w:shd w:val="clear" w:color="auto" w:fill="FFFFFF"/>
        <w:rPr>
          <w:ins w:id="444" w:author="Unknown"/>
          <w:rFonts w:ascii="robotoregular" w:hAnsi="robotoregular"/>
          <w:color w:val="333333"/>
          <w:sz w:val="14"/>
          <w:szCs w:val="14"/>
        </w:rPr>
      </w:pPr>
      <w:r>
        <w:rPr>
          <w:rFonts w:ascii="robotoregular" w:hAnsi="robotoregular"/>
          <w:noProof/>
          <w:color w:val="333333"/>
          <w:sz w:val="14"/>
          <w:szCs w:val="14"/>
          <w:lang w:eastAsia="en-IN"/>
        </w:rPr>
        <w:drawing>
          <wp:inline distT="0" distB="0" distL="0" distR="0">
            <wp:extent cx="1003300" cy="1003300"/>
            <wp:effectExtent l="19050" t="0" r="6350" b="0"/>
            <wp:docPr id="59" name="doclink194107" descr="https://d1toqhe3jilt37.cloudfront.net/doctor_logos/1443440268andelwal-abhijeet-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94107" descr="https://d1toqhe3jilt37.cloudfront.net/doctor_logos/1443440268andelwal-abhijeet-indore.JPG"/>
                    <pic:cNvPicPr>
                      <a:picLocks noChangeAspect="1" noChangeArrowheads="1"/>
                    </pic:cNvPicPr>
                  </pic:nvPicPr>
                  <pic:blipFill>
                    <a:blip r:embed="rId68"/>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445" w:author="Unknown"/>
          <w:rFonts w:ascii="Arial" w:hAnsi="Arial" w:cs="Arial"/>
          <w:b w:val="0"/>
          <w:bCs w:val="0"/>
          <w:color w:val="3A3C41"/>
          <w:spacing w:val="3"/>
          <w:sz w:val="19"/>
          <w:szCs w:val="19"/>
        </w:rPr>
      </w:pPr>
      <w:ins w:id="446" w:author="Unknown">
        <w:r>
          <w:rPr>
            <w:rFonts w:ascii="Arial" w:hAnsi="Arial" w:cs="Arial"/>
            <w:b w:val="0"/>
            <w:bCs w:val="0"/>
            <w:color w:val="3A3C41"/>
            <w:spacing w:val="3"/>
            <w:sz w:val="19"/>
            <w:szCs w:val="19"/>
          </w:rPr>
          <w:fldChar w:fldCharType="begin"/>
        </w:r>
        <w:r>
          <w:rPr>
            <w:rFonts w:ascii="Arial" w:hAnsi="Arial" w:cs="Arial"/>
            <w:b w:val="0"/>
            <w:bCs w:val="0"/>
            <w:color w:val="3A3C41"/>
            <w:spacing w:val="3"/>
            <w:sz w:val="19"/>
            <w:szCs w:val="19"/>
          </w:rPr>
          <w:instrText xml:space="preserve"> HYPERLINK "https://www.sehat.com/dr-abhijeet-khandelwal-pulmonologist-indore" \o "Dr. Abhijeet Khandelwal" </w:instrText>
        </w:r>
        <w:r>
          <w:rPr>
            <w:rFonts w:ascii="Arial" w:hAnsi="Arial" w:cs="Arial"/>
            <w:b w:val="0"/>
            <w:bCs w:val="0"/>
            <w:color w:val="3A3C41"/>
            <w:spacing w:val="3"/>
            <w:sz w:val="19"/>
            <w:szCs w:val="19"/>
          </w:rPr>
          <w:fldChar w:fldCharType="separate"/>
        </w:r>
        <w:r>
          <w:rPr>
            <w:rStyle w:val="Hyperlink"/>
            <w:rFonts w:ascii="Arial" w:hAnsi="Arial" w:cs="Arial"/>
            <w:b w:val="0"/>
            <w:bCs w:val="0"/>
            <w:color w:val="3A3C41"/>
            <w:spacing w:val="3"/>
            <w:sz w:val="19"/>
            <w:szCs w:val="19"/>
            <w:u w:val="none"/>
          </w:rPr>
          <w:t xml:space="preserve">Dr. </w:t>
        </w:r>
        <w:proofErr w:type="spellStart"/>
        <w:r>
          <w:rPr>
            <w:rStyle w:val="Hyperlink"/>
            <w:rFonts w:ascii="Arial" w:hAnsi="Arial" w:cs="Arial"/>
            <w:b w:val="0"/>
            <w:bCs w:val="0"/>
            <w:color w:val="3A3C41"/>
            <w:spacing w:val="3"/>
            <w:sz w:val="19"/>
            <w:szCs w:val="19"/>
            <w:u w:val="none"/>
          </w:rPr>
          <w:t>Abhijeet</w:t>
        </w:r>
        <w:proofErr w:type="spellEnd"/>
        <w:r>
          <w:rPr>
            <w:rStyle w:val="Hyperlink"/>
            <w:rFonts w:ascii="Arial" w:hAnsi="Arial" w:cs="Arial"/>
            <w:b w:val="0"/>
            <w:bCs w:val="0"/>
            <w:color w:val="3A3C41"/>
            <w:spacing w:val="3"/>
            <w:sz w:val="19"/>
            <w:szCs w:val="19"/>
            <w:u w:val="none"/>
          </w:rPr>
          <w:t xml:space="preserve"> </w:t>
        </w:r>
        <w:proofErr w:type="spellStart"/>
        <w:r>
          <w:rPr>
            <w:rStyle w:val="Hyperlink"/>
            <w:rFonts w:ascii="Arial" w:hAnsi="Arial" w:cs="Arial"/>
            <w:b w:val="0"/>
            <w:bCs w:val="0"/>
            <w:color w:val="3A3C41"/>
            <w:spacing w:val="3"/>
            <w:sz w:val="19"/>
            <w:szCs w:val="19"/>
            <w:u w:val="none"/>
          </w:rPr>
          <w:t>Khandelwal</w:t>
        </w:r>
        <w:proofErr w:type="spellEnd"/>
        <w:r>
          <w:rPr>
            <w:rFonts w:ascii="Arial" w:hAnsi="Arial" w:cs="Arial"/>
            <w:b w:val="0"/>
            <w:bCs w:val="0"/>
            <w:color w:val="3A3C41"/>
            <w:spacing w:val="3"/>
            <w:sz w:val="19"/>
            <w:szCs w:val="19"/>
          </w:rPr>
          <w:br/>
        </w:r>
        <w:r>
          <w:rPr>
            <w:rStyle w:val="dcommatag"/>
            <w:rFonts w:ascii="Arial" w:hAnsi="Arial" w:cs="Arial"/>
            <w:b w:val="0"/>
            <w:bCs w:val="0"/>
            <w:color w:val="3A3C41"/>
            <w:spacing w:val="3"/>
            <w:sz w:val="15"/>
            <w:szCs w:val="15"/>
          </w:rPr>
          <w:t>Pulmonologist</w:t>
        </w:r>
        <w:r>
          <w:rPr>
            <w:rFonts w:ascii="Arial" w:hAnsi="Arial" w:cs="Arial"/>
            <w:b w:val="0"/>
            <w:bCs w:val="0"/>
            <w:color w:val="3A3C41"/>
            <w:spacing w:val="3"/>
            <w:sz w:val="19"/>
            <w:szCs w:val="19"/>
          </w:rPr>
          <w:fldChar w:fldCharType="end"/>
        </w:r>
      </w:ins>
    </w:p>
    <w:p w:rsidR="00F07F57" w:rsidRDefault="00F07F57" w:rsidP="00F07F57">
      <w:pPr>
        <w:pStyle w:val="edu"/>
        <w:shd w:val="clear" w:color="auto" w:fill="FFFFFF"/>
        <w:spacing w:before="0" w:beforeAutospacing="0" w:after="0" w:afterAutospacing="0" w:line="228" w:lineRule="atLeast"/>
        <w:rPr>
          <w:ins w:id="447" w:author="Unknown"/>
          <w:rFonts w:ascii="robotoregular" w:hAnsi="robotoregular"/>
          <w:color w:val="3A3C41"/>
          <w:spacing w:val="4"/>
          <w:sz w:val="14"/>
          <w:szCs w:val="14"/>
        </w:rPr>
      </w:pPr>
      <w:ins w:id="448" w:author="Unknown">
        <w:r>
          <w:rPr>
            <w:rStyle w:val="edu1"/>
            <w:rFonts w:ascii="Arial" w:hAnsi="Arial" w:cs="Arial"/>
            <w:i/>
            <w:iCs/>
            <w:color w:val="888E96"/>
            <w:spacing w:val="6"/>
            <w:sz w:val="11"/>
            <w:szCs w:val="11"/>
          </w:rPr>
          <w:t>MBBS, DTCD, DNB, FCCP</w:t>
        </w:r>
      </w:ins>
    </w:p>
    <w:p w:rsidR="00F07F57" w:rsidRDefault="00F07F57" w:rsidP="00F07F57">
      <w:pPr>
        <w:numPr>
          <w:ilvl w:val="0"/>
          <w:numId w:val="9"/>
        </w:numPr>
        <w:shd w:val="clear" w:color="auto" w:fill="FFFFFF"/>
        <w:spacing w:before="100" w:beforeAutospacing="1" w:after="50" w:line="240" w:lineRule="auto"/>
        <w:ind w:left="0"/>
        <w:rPr>
          <w:ins w:id="449" w:author="Unknown"/>
          <w:rFonts w:ascii="Arial" w:hAnsi="Arial" w:cs="Arial"/>
          <w:color w:val="3A3C41"/>
          <w:spacing w:val="4"/>
          <w:sz w:val="14"/>
          <w:szCs w:val="14"/>
        </w:rPr>
      </w:pPr>
      <w:ins w:id="450" w:author="Unknown">
        <w:r>
          <w:rPr>
            <w:rFonts w:ascii="Arial" w:hAnsi="Arial" w:cs="Arial"/>
            <w:color w:val="3A3C41"/>
            <w:spacing w:val="4"/>
            <w:sz w:val="14"/>
            <w:szCs w:val="14"/>
          </w:rPr>
          <w:t>Indore</w:t>
        </w:r>
      </w:ins>
    </w:p>
    <w:p w:rsidR="00F07F57" w:rsidRDefault="00F07F57" w:rsidP="00F07F57">
      <w:pPr>
        <w:numPr>
          <w:ilvl w:val="0"/>
          <w:numId w:val="9"/>
        </w:numPr>
        <w:shd w:val="clear" w:color="auto" w:fill="FFFFFF"/>
        <w:spacing w:before="100" w:beforeAutospacing="1" w:after="50" w:line="240" w:lineRule="auto"/>
        <w:ind w:left="0"/>
        <w:rPr>
          <w:ins w:id="451" w:author="Unknown"/>
          <w:rFonts w:ascii="Arial" w:hAnsi="Arial" w:cs="Arial"/>
          <w:color w:val="3A3C41"/>
          <w:spacing w:val="4"/>
          <w:sz w:val="14"/>
          <w:szCs w:val="14"/>
        </w:rPr>
      </w:pPr>
      <w:ins w:id="452" w:author="Unknown">
        <w:r>
          <w:rPr>
            <w:rFonts w:ascii="Arial" w:hAnsi="Arial" w:cs="Arial"/>
            <w:color w:val="3A3C41"/>
            <w:spacing w:val="4"/>
            <w:sz w:val="14"/>
            <w:szCs w:val="14"/>
          </w:rPr>
          <w:t>9 Years Experience</w:t>
        </w:r>
      </w:ins>
    </w:p>
    <w:p w:rsidR="00F07F57" w:rsidRDefault="00F07F57" w:rsidP="00F07F57">
      <w:pPr>
        <w:numPr>
          <w:ilvl w:val="0"/>
          <w:numId w:val="9"/>
        </w:numPr>
        <w:shd w:val="clear" w:color="auto" w:fill="FFFFFF"/>
        <w:spacing w:before="100" w:beforeAutospacing="1" w:after="50" w:line="240" w:lineRule="auto"/>
        <w:ind w:left="0"/>
        <w:rPr>
          <w:ins w:id="453" w:author="Unknown"/>
          <w:rFonts w:ascii="Arial" w:hAnsi="Arial" w:cs="Arial"/>
          <w:color w:val="3A3C41"/>
          <w:spacing w:val="4"/>
          <w:sz w:val="14"/>
          <w:szCs w:val="14"/>
        </w:rPr>
      </w:pPr>
      <w:ins w:id="454" w:author="Unknown">
        <w:r>
          <w:rPr>
            <w:rFonts w:ascii="Arial" w:hAnsi="Arial" w:cs="Arial"/>
            <w:color w:val="3A3C41"/>
            <w:spacing w:val="4"/>
            <w:sz w:val="14"/>
            <w:szCs w:val="14"/>
          </w:rPr>
          <w:t>1 Hospital</w:t>
        </w:r>
      </w:ins>
    </w:p>
    <w:p w:rsidR="00F07F57" w:rsidRDefault="00F07F57" w:rsidP="00F07F57">
      <w:pPr>
        <w:numPr>
          <w:ilvl w:val="0"/>
          <w:numId w:val="9"/>
        </w:numPr>
        <w:shd w:val="clear" w:color="auto" w:fill="FFFFFF"/>
        <w:spacing w:before="100" w:beforeAutospacing="1" w:after="50" w:line="240" w:lineRule="auto"/>
        <w:ind w:left="0"/>
        <w:rPr>
          <w:ins w:id="455" w:author="Unknown"/>
          <w:rFonts w:ascii="Arial" w:hAnsi="Arial" w:cs="Arial"/>
          <w:color w:val="3A3C41"/>
          <w:spacing w:val="4"/>
          <w:sz w:val="14"/>
          <w:szCs w:val="14"/>
        </w:rPr>
      </w:pPr>
      <w:ins w:id="456" w:author="Unknown">
        <w:r>
          <w:rPr>
            <w:rFonts w:ascii="Arial" w:hAnsi="Arial" w:cs="Arial"/>
            <w:color w:val="3A3C41"/>
            <w:spacing w:val="4"/>
            <w:sz w:val="14"/>
            <w:szCs w:val="14"/>
          </w:rPr>
          <w:t>1 Recommendation</w:t>
        </w:r>
      </w:ins>
    </w:p>
    <w:p w:rsidR="00F07F57" w:rsidRDefault="00F07F57" w:rsidP="00F07F57">
      <w:pPr>
        <w:numPr>
          <w:ilvl w:val="0"/>
          <w:numId w:val="9"/>
        </w:numPr>
        <w:shd w:val="clear" w:color="auto" w:fill="FFFFFF"/>
        <w:spacing w:before="100" w:beforeAutospacing="1" w:after="50" w:line="240" w:lineRule="auto"/>
        <w:ind w:left="0"/>
        <w:rPr>
          <w:ins w:id="457" w:author="Unknown"/>
          <w:rFonts w:ascii="Arial" w:hAnsi="Arial" w:cs="Arial"/>
          <w:color w:val="3A3C41"/>
          <w:spacing w:val="4"/>
          <w:sz w:val="14"/>
          <w:szCs w:val="14"/>
        </w:rPr>
      </w:pPr>
      <w:ins w:id="458" w:author="Unknown">
        <w:r>
          <w:rPr>
            <w:rFonts w:ascii="Arial" w:hAnsi="Arial" w:cs="Arial"/>
            <w:color w:val="3A3C41"/>
            <w:spacing w:val="4"/>
            <w:sz w:val="14"/>
            <w:szCs w:val="14"/>
          </w:rPr>
          <w:fldChar w:fldCharType="begin"/>
        </w:r>
        <w:r>
          <w:rPr>
            <w:rFonts w:ascii="Arial" w:hAnsi="Arial" w:cs="Arial"/>
            <w:color w:val="3A3C41"/>
            <w:spacing w:val="4"/>
            <w:sz w:val="14"/>
            <w:szCs w:val="14"/>
          </w:rPr>
          <w:instrText xml:space="preserve"> INCLUDEPICTURE "data:image/gif;base64,R0lGODlhAQABAIAAAP///////yH5BAEKAAEALAAAAAABAAEAAAICTAEAOw==" \* MERGEFORMATINET </w:instrText>
        </w:r>
      </w:ins>
      <w:r>
        <w:rPr>
          <w:rFonts w:ascii="Arial" w:hAnsi="Arial" w:cs="Arial"/>
          <w:color w:val="3A3C41"/>
          <w:spacing w:val="4"/>
          <w:sz w:val="14"/>
          <w:szCs w:val="14"/>
        </w:rPr>
        <w:fldChar w:fldCharType="separate"/>
      </w:r>
      <w:r>
        <w:rPr>
          <w:rFonts w:ascii="Arial" w:hAnsi="Arial" w:cs="Arial"/>
          <w:color w:val="3A3C41"/>
          <w:spacing w:val="4"/>
          <w:sz w:val="14"/>
          <w:szCs w:val="14"/>
        </w:rPr>
        <w:pict>
          <v:shape id="_x0000_i1029" type="#_x0000_t75" alt="" style="width:24pt;height:24pt"/>
        </w:pict>
      </w:r>
      <w:ins w:id="459" w:author="Unknown">
        <w:r>
          <w:rPr>
            <w:rFonts w:ascii="Arial" w:hAnsi="Arial" w:cs="Arial"/>
            <w:color w:val="3A3C41"/>
            <w:spacing w:val="4"/>
            <w:sz w:val="14"/>
            <w:szCs w:val="1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460" w:author="Unknown"/>
          <w:rFonts w:ascii="Arial" w:hAnsi="Arial" w:cs="Arial"/>
          <w:color w:val="3A3C41"/>
          <w:spacing w:val="4"/>
          <w:sz w:val="14"/>
          <w:szCs w:val="14"/>
        </w:rPr>
      </w:pPr>
      <w:ins w:id="461" w:author="Unknown">
        <w:r>
          <w:rPr>
            <w:rFonts w:ascii="Arial" w:hAnsi="Arial" w:cs="Arial"/>
            <w:color w:val="3A3C41"/>
            <w:spacing w:val="4"/>
            <w:sz w:val="14"/>
            <w:szCs w:val="14"/>
          </w:rPr>
          <w:t>Ask a Doctor</w:t>
        </w:r>
      </w:ins>
    </w:p>
    <w:p w:rsidR="00F07F57" w:rsidRDefault="00F07F57" w:rsidP="00F07F57">
      <w:pPr>
        <w:shd w:val="clear" w:color="auto" w:fill="FFFFFF"/>
        <w:rPr>
          <w:ins w:id="462" w:author="Unknown"/>
          <w:rFonts w:ascii="robotoregular" w:hAnsi="robotoregular" w:cs="Times New Roman"/>
          <w:color w:val="333333"/>
          <w:sz w:val="14"/>
          <w:szCs w:val="14"/>
        </w:rPr>
      </w:pPr>
      <w:ins w:id="463" w:author="Unknown">
        <w:r>
          <w:rPr>
            <w:rFonts w:ascii="robotoregular" w:hAnsi="robotoregular"/>
            <w:color w:val="333333"/>
            <w:sz w:val="14"/>
            <w:szCs w:val="14"/>
          </w:rPr>
          <w:fldChar w:fldCharType="begin"/>
        </w:r>
        <w:r>
          <w:rPr>
            <w:rFonts w:ascii="robotoregular" w:hAnsi="robotoregular"/>
            <w:color w:val="333333"/>
            <w:sz w:val="14"/>
            <w:szCs w:val="14"/>
          </w:rPr>
          <w:instrText xml:space="preserve"> HYPERLINK "https://www.sehat.com/dr-abhijeet-khandelwal-pulmonologist-indore" \o "Dr. Abhijeet Khandelwal" </w:instrText>
        </w:r>
        <w:r>
          <w:rPr>
            <w:rFonts w:ascii="robotoregular" w:hAnsi="robotoregular"/>
            <w:color w:val="333333"/>
            <w:sz w:val="14"/>
            <w:szCs w:val="14"/>
          </w:rP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rPr>
            <w:rFonts w:ascii="robotoregular" w:hAnsi="robotoregular"/>
            <w:color w:val="333333"/>
            <w:sz w:val="14"/>
            <w:szCs w:val="14"/>
          </w:rPr>
          <w:fldChar w:fldCharType="end"/>
        </w:r>
      </w:ins>
    </w:p>
    <w:p w:rsidR="00F07F57" w:rsidRDefault="00F07F57" w:rsidP="00F07F57">
      <w:pPr>
        <w:shd w:val="clear" w:color="auto" w:fill="FFFFFF"/>
        <w:rPr>
          <w:ins w:id="464" w:author="Unknown"/>
          <w:rFonts w:ascii="robotoregular" w:hAnsi="robotoregular"/>
          <w:color w:val="333333"/>
          <w:sz w:val="14"/>
          <w:szCs w:val="14"/>
        </w:rPr>
      </w:pPr>
      <w:ins w:id="465" w:author="Unknown">
        <w:r>
          <w:rPr>
            <w:rFonts w:ascii="robotoregular" w:hAnsi="robotoregular"/>
            <w:color w:val="333333"/>
            <w:sz w:val="14"/>
            <w:szCs w:val="14"/>
          </w:rPr>
          <w:t>Call for Appointment</w:t>
        </w:r>
      </w:ins>
    </w:p>
    <w:p w:rsidR="00F07F57" w:rsidRDefault="00F07F57" w:rsidP="00F07F57">
      <w:pPr>
        <w:shd w:val="clear" w:color="auto" w:fill="FFFFFF"/>
        <w:rPr>
          <w:ins w:id="466" w:author="Unknown"/>
          <w:rFonts w:ascii="robotoregular" w:hAnsi="robotoregular"/>
          <w:color w:val="333333"/>
          <w:sz w:val="14"/>
          <w:szCs w:val="14"/>
        </w:rPr>
      </w:pPr>
      <w:r>
        <w:rPr>
          <w:rFonts w:ascii="robotoregular" w:hAnsi="robotoregular"/>
          <w:noProof/>
          <w:color w:val="333333"/>
          <w:sz w:val="14"/>
          <w:szCs w:val="14"/>
          <w:lang w:eastAsia="en-IN"/>
        </w:rPr>
        <w:drawing>
          <wp:inline distT="0" distB="0" distL="0" distR="0">
            <wp:extent cx="1003300" cy="1003300"/>
            <wp:effectExtent l="19050" t="0" r="6350" b="0"/>
            <wp:docPr id="61" name="doclink201608" descr="https://d1toqhe3jilt37.cloudfront.net/doctor_logos/1462878475ena-agarwal-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201608" descr="https://d1toqhe3jilt37.cloudfront.net/doctor_logos/1462878475ena-agarwal-indore.JPG"/>
                    <pic:cNvPicPr>
                      <a:picLocks noChangeAspect="1" noChangeArrowheads="1"/>
                    </pic:cNvPicPr>
                  </pic:nvPicPr>
                  <pic:blipFill>
                    <a:blip r:embed="rId69"/>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467" w:author="Unknown"/>
          <w:rFonts w:ascii="Arial" w:hAnsi="Arial" w:cs="Arial"/>
          <w:b w:val="0"/>
          <w:bCs w:val="0"/>
          <w:color w:val="3A3C41"/>
          <w:spacing w:val="3"/>
          <w:sz w:val="19"/>
          <w:szCs w:val="19"/>
        </w:rPr>
      </w:pPr>
      <w:ins w:id="468" w:author="Unknown">
        <w:r>
          <w:rPr>
            <w:rFonts w:ascii="Arial" w:hAnsi="Arial" w:cs="Arial"/>
            <w:b w:val="0"/>
            <w:bCs w:val="0"/>
            <w:color w:val="3A3C41"/>
            <w:spacing w:val="3"/>
            <w:sz w:val="19"/>
            <w:szCs w:val="19"/>
          </w:rPr>
          <w:fldChar w:fldCharType="begin"/>
        </w:r>
        <w:r>
          <w:rPr>
            <w:rFonts w:ascii="Arial" w:hAnsi="Arial" w:cs="Arial"/>
            <w:b w:val="0"/>
            <w:bCs w:val="0"/>
            <w:color w:val="3A3C41"/>
            <w:spacing w:val="3"/>
            <w:sz w:val="19"/>
            <w:szCs w:val="19"/>
          </w:rPr>
          <w:instrText xml:space="preserve"> HYPERLINK "https://www.sehat.com/dr-heena-agrawal-infertility-doctor-indore" \o "Dr. Heena Agrawal" </w:instrText>
        </w:r>
        <w:r>
          <w:rPr>
            <w:rFonts w:ascii="Arial" w:hAnsi="Arial" w:cs="Arial"/>
            <w:b w:val="0"/>
            <w:bCs w:val="0"/>
            <w:color w:val="3A3C41"/>
            <w:spacing w:val="3"/>
            <w:sz w:val="19"/>
            <w:szCs w:val="19"/>
          </w:rPr>
          <w:fldChar w:fldCharType="separate"/>
        </w:r>
        <w:r>
          <w:rPr>
            <w:rStyle w:val="Hyperlink"/>
            <w:rFonts w:ascii="Arial" w:hAnsi="Arial" w:cs="Arial"/>
            <w:b w:val="0"/>
            <w:bCs w:val="0"/>
            <w:color w:val="3A3C41"/>
            <w:spacing w:val="3"/>
            <w:sz w:val="19"/>
            <w:szCs w:val="19"/>
            <w:u w:val="none"/>
          </w:rPr>
          <w:t xml:space="preserve">Dr. </w:t>
        </w:r>
        <w:proofErr w:type="spellStart"/>
        <w:r>
          <w:rPr>
            <w:rStyle w:val="Hyperlink"/>
            <w:rFonts w:ascii="Arial" w:hAnsi="Arial" w:cs="Arial"/>
            <w:b w:val="0"/>
            <w:bCs w:val="0"/>
            <w:color w:val="3A3C41"/>
            <w:spacing w:val="3"/>
            <w:sz w:val="19"/>
            <w:szCs w:val="19"/>
            <w:u w:val="none"/>
          </w:rPr>
          <w:t>Heena</w:t>
        </w:r>
        <w:proofErr w:type="spellEnd"/>
        <w:r>
          <w:rPr>
            <w:rStyle w:val="Hyperlink"/>
            <w:rFonts w:ascii="Arial" w:hAnsi="Arial" w:cs="Arial"/>
            <w:b w:val="0"/>
            <w:bCs w:val="0"/>
            <w:color w:val="3A3C41"/>
            <w:spacing w:val="3"/>
            <w:sz w:val="19"/>
            <w:szCs w:val="19"/>
            <w:u w:val="none"/>
          </w:rPr>
          <w:t xml:space="preserve"> </w:t>
        </w:r>
        <w:proofErr w:type="spellStart"/>
        <w:r>
          <w:rPr>
            <w:rStyle w:val="Hyperlink"/>
            <w:rFonts w:ascii="Arial" w:hAnsi="Arial" w:cs="Arial"/>
            <w:b w:val="0"/>
            <w:bCs w:val="0"/>
            <w:color w:val="3A3C41"/>
            <w:spacing w:val="3"/>
            <w:sz w:val="19"/>
            <w:szCs w:val="19"/>
            <w:u w:val="none"/>
          </w:rPr>
          <w:t>Agrawal</w:t>
        </w:r>
        <w:proofErr w:type="spellEnd"/>
        <w:r>
          <w:rPr>
            <w:rFonts w:ascii="Arial" w:hAnsi="Arial" w:cs="Arial"/>
            <w:b w:val="0"/>
            <w:bCs w:val="0"/>
            <w:color w:val="3A3C41"/>
            <w:spacing w:val="3"/>
            <w:sz w:val="19"/>
            <w:szCs w:val="19"/>
          </w:rPr>
          <w:br/>
        </w:r>
        <w:r>
          <w:rPr>
            <w:rStyle w:val="dcommatag"/>
            <w:rFonts w:ascii="Arial" w:hAnsi="Arial" w:cs="Arial"/>
            <w:b w:val="0"/>
            <w:bCs w:val="0"/>
            <w:color w:val="3A3C41"/>
            <w:spacing w:val="3"/>
            <w:sz w:val="15"/>
            <w:szCs w:val="15"/>
          </w:rPr>
          <w:t>IVF &amp; Infertility Specialist</w:t>
        </w:r>
        <w:r>
          <w:rPr>
            <w:rFonts w:ascii="Arial" w:hAnsi="Arial" w:cs="Arial"/>
            <w:b w:val="0"/>
            <w:bCs w:val="0"/>
            <w:color w:val="3A3C41"/>
            <w:spacing w:val="3"/>
            <w:sz w:val="19"/>
            <w:szCs w:val="19"/>
          </w:rPr>
          <w:fldChar w:fldCharType="end"/>
        </w:r>
      </w:ins>
    </w:p>
    <w:p w:rsidR="00F07F57" w:rsidRDefault="00F07F57" w:rsidP="00F07F57">
      <w:pPr>
        <w:pStyle w:val="edu"/>
        <w:shd w:val="clear" w:color="auto" w:fill="FFFFFF"/>
        <w:spacing w:before="0" w:beforeAutospacing="0" w:after="0" w:afterAutospacing="0" w:line="228" w:lineRule="atLeast"/>
        <w:rPr>
          <w:ins w:id="469" w:author="Unknown"/>
          <w:rFonts w:ascii="robotoregular" w:hAnsi="robotoregular"/>
          <w:color w:val="3A3C41"/>
          <w:spacing w:val="4"/>
          <w:sz w:val="14"/>
          <w:szCs w:val="14"/>
        </w:rPr>
      </w:pPr>
      <w:ins w:id="470" w:author="Unknown">
        <w:r>
          <w:rPr>
            <w:rStyle w:val="edu1"/>
            <w:rFonts w:ascii="Arial" w:hAnsi="Arial" w:cs="Arial"/>
            <w:i/>
            <w:iCs/>
            <w:color w:val="888E96"/>
            <w:spacing w:val="6"/>
            <w:sz w:val="11"/>
            <w:szCs w:val="11"/>
          </w:rPr>
          <w:t>MBBS, DGO, Fellowship in Reproductive Medicine</w:t>
        </w:r>
      </w:ins>
    </w:p>
    <w:p w:rsidR="00F07F57" w:rsidRDefault="00F07F57" w:rsidP="00F07F57">
      <w:pPr>
        <w:numPr>
          <w:ilvl w:val="0"/>
          <w:numId w:val="10"/>
        </w:numPr>
        <w:shd w:val="clear" w:color="auto" w:fill="FFFFFF"/>
        <w:spacing w:before="100" w:beforeAutospacing="1" w:after="50" w:line="240" w:lineRule="auto"/>
        <w:ind w:left="0"/>
        <w:rPr>
          <w:ins w:id="471" w:author="Unknown"/>
          <w:rFonts w:ascii="Arial" w:hAnsi="Arial" w:cs="Arial"/>
          <w:color w:val="3A3C41"/>
          <w:spacing w:val="4"/>
          <w:sz w:val="14"/>
          <w:szCs w:val="14"/>
        </w:rPr>
      </w:pPr>
      <w:ins w:id="472" w:author="Unknown">
        <w:r>
          <w:rPr>
            <w:rFonts w:ascii="Arial" w:hAnsi="Arial" w:cs="Arial"/>
            <w:color w:val="3A3C41"/>
            <w:spacing w:val="4"/>
            <w:sz w:val="14"/>
            <w:szCs w:val="14"/>
          </w:rPr>
          <w:t>Indore</w:t>
        </w:r>
      </w:ins>
    </w:p>
    <w:p w:rsidR="00F07F57" w:rsidRDefault="00F07F57" w:rsidP="00F07F57">
      <w:pPr>
        <w:numPr>
          <w:ilvl w:val="0"/>
          <w:numId w:val="10"/>
        </w:numPr>
        <w:shd w:val="clear" w:color="auto" w:fill="FFFFFF"/>
        <w:spacing w:before="100" w:beforeAutospacing="1" w:after="50" w:line="240" w:lineRule="auto"/>
        <w:ind w:left="0"/>
        <w:rPr>
          <w:ins w:id="473" w:author="Unknown"/>
          <w:rFonts w:ascii="Arial" w:hAnsi="Arial" w:cs="Arial"/>
          <w:color w:val="3A3C41"/>
          <w:spacing w:val="4"/>
          <w:sz w:val="14"/>
          <w:szCs w:val="14"/>
        </w:rPr>
      </w:pPr>
      <w:ins w:id="474" w:author="Unknown">
        <w:r>
          <w:rPr>
            <w:rFonts w:ascii="Arial" w:hAnsi="Arial" w:cs="Arial"/>
            <w:color w:val="3A3C41"/>
            <w:spacing w:val="4"/>
            <w:sz w:val="14"/>
            <w:szCs w:val="14"/>
          </w:rPr>
          <w:t>5 Years Experience</w:t>
        </w:r>
      </w:ins>
    </w:p>
    <w:p w:rsidR="00F07F57" w:rsidRDefault="00F07F57" w:rsidP="00F07F57">
      <w:pPr>
        <w:numPr>
          <w:ilvl w:val="0"/>
          <w:numId w:val="10"/>
        </w:numPr>
        <w:shd w:val="clear" w:color="auto" w:fill="FFFFFF"/>
        <w:spacing w:before="100" w:beforeAutospacing="1" w:after="50" w:line="240" w:lineRule="auto"/>
        <w:ind w:left="0"/>
        <w:rPr>
          <w:ins w:id="475" w:author="Unknown"/>
          <w:rFonts w:ascii="Arial" w:hAnsi="Arial" w:cs="Arial"/>
          <w:color w:val="3A3C41"/>
          <w:spacing w:val="4"/>
          <w:sz w:val="14"/>
          <w:szCs w:val="14"/>
        </w:rPr>
      </w:pPr>
      <w:ins w:id="476" w:author="Unknown">
        <w:r>
          <w:rPr>
            <w:rFonts w:ascii="Arial" w:hAnsi="Arial" w:cs="Arial"/>
            <w:color w:val="3A3C41"/>
            <w:spacing w:val="4"/>
            <w:sz w:val="14"/>
            <w:szCs w:val="14"/>
          </w:rPr>
          <w:t>1 Hospital</w:t>
        </w:r>
      </w:ins>
    </w:p>
    <w:p w:rsidR="00F07F57" w:rsidRDefault="00F07F57" w:rsidP="00F07F57">
      <w:pPr>
        <w:numPr>
          <w:ilvl w:val="0"/>
          <w:numId w:val="10"/>
        </w:numPr>
        <w:shd w:val="clear" w:color="auto" w:fill="FFFFFF"/>
        <w:spacing w:before="100" w:beforeAutospacing="1" w:after="50" w:line="240" w:lineRule="auto"/>
        <w:ind w:left="0"/>
        <w:rPr>
          <w:ins w:id="477" w:author="Unknown"/>
          <w:rFonts w:ascii="Arial" w:hAnsi="Arial" w:cs="Arial"/>
          <w:color w:val="3A3C41"/>
          <w:spacing w:val="4"/>
          <w:sz w:val="14"/>
          <w:szCs w:val="14"/>
        </w:rPr>
      </w:pPr>
      <w:ins w:id="478" w:author="Unknown">
        <w:r>
          <w:rPr>
            <w:rFonts w:ascii="Arial" w:hAnsi="Arial" w:cs="Arial"/>
            <w:color w:val="3A3C41"/>
            <w:spacing w:val="4"/>
            <w:sz w:val="14"/>
            <w:szCs w:val="14"/>
          </w:rPr>
          <w:lastRenderedPageBreak/>
          <w:fldChar w:fldCharType="begin"/>
        </w:r>
        <w:r>
          <w:rPr>
            <w:rFonts w:ascii="Arial" w:hAnsi="Arial" w:cs="Arial"/>
            <w:color w:val="3A3C41"/>
            <w:spacing w:val="4"/>
            <w:sz w:val="14"/>
            <w:szCs w:val="14"/>
          </w:rPr>
          <w:instrText xml:space="preserve"> INCLUDEPICTURE "data:image/gif;base64,R0lGODlhAQABAIAAAP///////yH5BAEKAAEALAAAAAABAAEAAAICTAEAOw==" \* MERGEFORMATINET </w:instrText>
        </w:r>
      </w:ins>
      <w:r>
        <w:rPr>
          <w:rFonts w:ascii="Arial" w:hAnsi="Arial" w:cs="Arial"/>
          <w:color w:val="3A3C41"/>
          <w:spacing w:val="4"/>
          <w:sz w:val="14"/>
          <w:szCs w:val="14"/>
        </w:rPr>
        <w:fldChar w:fldCharType="separate"/>
      </w:r>
      <w:r>
        <w:rPr>
          <w:rFonts w:ascii="Arial" w:hAnsi="Arial" w:cs="Arial"/>
          <w:color w:val="3A3C41"/>
          <w:spacing w:val="4"/>
          <w:sz w:val="14"/>
          <w:szCs w:val="14"/>
        </w:rPr>
        <w:pict>
          <v:shape id="_x0000_i1030" type="#_x0000_t75" alt="" style="width:24pt;height:24pt"/>
        </w:pict>
      </w:r>
      <w:ins w:id="479" w:author="Unknown">
        <w:r>
          <w:rPr>
            <w:rFonts w:ascii="Arial" w:hAnsi="Arial" w:cs="Arial"/>
            <w:color w:val="3A3C41"/>
            <w:spacing w:val="4"/>
            <w:sz w:val="14"/>
            <w:szCs w:val="1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480" w:author="Unknown"/>
          <w:rFonts w:ascii="Arial" w:hAnsi="Arial" w:cs="Arial"/>
          <w:color w:val="3A3C41"/>
          <w:spacing w:val="4"/>
          <w:sz w:val="14"/>
          <w:szCs w:val="14"/>
        </w:rPr>
      </w:pPr>
      <w:ins w:id="481" w:author="Unknown">
        <w:r>
          <w:rPr>
            <w:rFonts w:ascii="Arial" w:hAnsi="Arial" w:cs="Arial"/>
            <w:color w:val="3A3C41"/>
            <w:spacing w:val="4"/>
            <w:sz w:val="14"/>
            <w:szCs w:val="14"/>
          </w:rPr>
          <w:t>Ask a Doctor</w:t>
        </w:r>
      </w:ins>
    </w:p>
    <w:p w:rsidR="00F07F57" w:rsidRDefault="00F07F57" w:rsidP="00F07F57">
      <w:pPr>
        <w:shd w:val="clear" w:color="auto" w:fill="FFFFFF"/>
        <w:rPr>
          <w:ins w:id="482" w:author="Unknown"/>
          <w:rFonts w:ascii="robotoregular" w:hAnsi="robotoregular" w:cs="Times New Roman"/>
          <w:color w:val="333333"/>
          <w:sz w:val="14"/>
          <w:szCs w:val="14"/>
        </w:rPr>
      </w:pPr>
      <w:ins w:id="483" w:author="Unknown">
        <w:r>
          <w:rPr>
            <w:rFonts w:ascii="robotoregular" w:hAnsi="robotoregular"/>
            <w:color w:val="333333"/>
            <w:sz w:val="14"/>
            <w:szCs w:val="14"/>
          </w:rPr>
          <w:fldChar w:fldCharType="begin"/>
        </w:r>
        <w:r>
          <w:rPr>
            <w:rFonts w:ascii="robotoregular" w:hAnsi="robotoregular"/>
            <w:color w:val="333333"/>
            <w:sz w:val="14"/>
            <w:szCs w:val="14"/>
          </w:rPr>
          <w:instrText xml:space="preserve"> HYPERLINK "https://www.sehat.com/dr-heena-agrawal-infertility-doctor-indore" \o "Dr. Heena Agrawal" </w:instrText>
        </w:r>
        <w:r>
          <w:rPr>
            <w:rFonts w:ascii="robotoregular" w:hAnsi="robotoregular"/>
            <w:color w:val="333333"/>
            <w:sz w:val="14"/>
            <w:szCs w:val="14"/>
          </w:rP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rPr>
            <w:rFonts w:ascii="robotoregular" w:hAnsi="robotoregular"/>
            <w:color w:val="333333"/>
            <w:sz w:val="14"/>
            <w:szCs w:val="14"/>
          </w:rPr>
          <w:fldChar w:fldCharType="end"/>
        </w:r>
      </w:ins>
    </w:p>
    <w:p w:rsidR="00F07F57" w:rsidRDefault="00F07F57" w:rsidP="00F07F57">
      <w:pPr>
        <w:shd w:val="clear" w:color="auto" w:fill="FFFFFF"/>
        <w:rPr>
          <w:ins w:id="484" w:author="Unknown"/>
          <w:rFonts w:ascii="robotoregular" w:hAnsi="robotoregular"/>
          <w:color w:val="333333"/>
          <w:sz w:val="14"/>
          <w:szCs w:val="14"/>
        </w:rPr>
      </w:pPr>
      <w:ins w:id="485" w:author="Unknown">
        <w:r>
          <w:rPr>
            <w:rFonts w:ascii="robotoregular" w:hAnsi="robotoregular"/>
            <w:color w:val="333333"/>
            <w:sz w:val="14"/>
            <w:szCs w:val="14"/>
          </w:rPr>
          <w:t>Call for Appointment</w:t>
        </w:r>
      </w:ins>
    </w:p>
    <w:p w:rsidR="00F07F57" w:rsidRDefault="00F07F57" w:rsidP="00F07F57">
      <w:pPr>
        <w:shd w:val="clear" w:color="auto" w:fill="FFFFFF"/>
        <w:rPr>
          <w:ins w:id="486" w:author="Unknown"/>
          <w:rFonts w:ascii="robotoregular" w:hAnsi="robotoregular"/>
          <w:color w:val="333333"/>
          <w:sz w:val="14"/>
          <w:szCs w:val="14"/>
        </w:rPr>
      </w:pPr>
      <w:r>
        <w:rPr>
          <w:rFonts w:ascii="robotoregular" w:hAnsi="robotoregular"/>
          <w:noProof/>
          <w:color w:val="333333"/>
          <w:sz w:val="14"/>
          <w:szCs w:val="14"/>
          <w:lang w:eastAsia="en-IN"/>
        </w:rPr>
        <w:drawing>
          <wp:inline distT="0" distB="0" distL="0" distR="0">
            <wp:extent cx="1003300" cy="1003300"/>
            <wp:effectExtent l="19050" t="0" r="6350" b="0"/>
            <wp:docPr id="63" name="doclink198683" descr="https://d1toqhe3jilt37.cloudfront.net/images/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98683" descr="https://d1toqhe3jilt37.cloudfront.net/images/male.jpg"/>
                    <pic:cNvPicPr>
                      <a:picLocks noChangeAspect="1" noChangeArrowheads="1"/>
                    </pic:cNvPicPr>
                  </pic:nvPicPr>
                  <pic:blipFill>
                    <a:blip r:embed="rId57"/>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487" w:author="Unknown"/>
          <w:rFonts w:ascii="Arial" w:hAnsi="Arial" w:cs="Arial"/>
          <w:b w:val="0"/>
          <w:bCs w:val="0"/>
          <w:color w:val="3A3C41"/>
          <w:spacing w:val="3"/>
          <w:sz w:val="19"/>
          <w:szCs w:val="19"/>
        </w:rPr>
      </w:pPr>
      <w:ins w:id="488" w:author="Unknown">
        <w:r>
          <w:rPr>
            <w:rFonts w:ascii="Arial" w:hAnsi="Arial" w:cs="Arial"/>
            <w:b w:val="0"/>
            <w:bCs w:val="0"/>
            <w:color w:val="3A3C41"/>
            <w:spacing w:val="3"/>
            <w:sz w:val="19"/>
            <w:szCs w:val="19"/>
          </w:rPr>
          <w:fldChar w:fldCharType="begin"/>
        </w:r>
        <w:r>
          <w:rPr>
            <w:rFonts w:ascii="Arial" w:hAnsi="Arial" w:cs="Arial"/>
            <w:b w:val="0"/>
            <w:bCs w:val="0"/>
            <w:color w:val="3A3C41"/>
            <w:spacing w:val="3"/>
            <w:sz w:val="19"/>
            <w:szCs w:val="19"/>
          </w:rPr>
          <w:instrText xml:space="preserve"> HYPERLINK "https://www.sehat.com/mr-ritesh-physical-medicine-and-rehabilitation-doctor-indore" \o "Mr. Ritesh" </w:instrText>
        </w:r>
        <w:r>
          <w:rPr>
            <w:rFonts w:ascii="Arial" w:hAnsi="Arial" w:cs="Arial"/>
            <w:b w:val="0"/>
            <w:bCs w:val="0"/>
            <w:color w:val="3A3C41"/>
            <w:spacing w:val="3"/>
            <w:sz w:val="19"/>
            <w:szCs w:val="19"/>
          </w:rPr>
          <w:fldChar w:fldCharType="separate"/>
        </w:r>
        <w:r>
          <w:rPr>
            <w:rStyle w:val="Hyperlink"/>
            <w:rFonts w:ascii="Arial" w:hAnsi="Arial" w:cs="Arial"/>
            <w:b w:val="0"/>
            <w:bCs w:val="0"/>
            <w:color w:val="3A3C41"/>
            <w:spacing w:val="3"/>
            <w:sz w:val="19"/>
            <w:szCs w:val="19"/>
            <w:u w:val="none"/>
          </w:rPr>
          <w:t xml:space="preserve">Mr. </w:t>
        </w:r>
        <w:proofErr w:type="spellStart"/>
        <w:r>
          <w:rPr>
            <w:rStyle w:val="Hyperlink"/>
            <w:rFonts w:ascii="Arial" w:hAnsi="Arial" w:cs="Arial"/>
            <w:b w:val="0"/>
            <w:bCs w:val="0"/>
            <w:color w:val="3A3C41"/>
            <w:spacing w:val="3"/>
            <w:sz w:val="19"/>
            <w:szCs w:val="19"/>
            <w:u w:val="none"/>
          </w:rPr>
          <w:t>Ritesh</w:t>
        </w:r>
        <w:proofErr w:type="spellEnd"/>
        <w:r>
          <w:rPr>
            <w:rFonts w:ascii="Arial" w:hAnsi="Arial" w:cs="Arial"/>
            <w:b w:val="0"/>
            <w:bCs w:val="0"/>
            <w:color w:val="3A3C41"/>
            <w:spacing w:val="3"/>
            <w:sz w:val="19"/>
            <w:szCs w:val="19"/>
          </w:rPr>
          <w:br/>
        </w:r>
        <w:r>
          <w:rPr>
            <w:rStyle w:val="dcommatag"/>
            <w:rFonts w:ascii="Arial" w:hAnsi="Arial" w:cs="Arial"/>
            <w:b w:val="0"/>
            <w:bCs w:val="0"/>
            <w:color w:val="3A3C41"/>
            <w:spacing w:val="3"/>
            <w:sz w:val="15"/>
            <w:szCs w:val="15"/>
          </w:rPr>
          <w:t>Physical Medicine and Rehabilitation</w:t>
        </w:r>
        <w:r>
          <w:rPr>
            <w:rFonts w:ascii="Arial" w:hAnsi="Arial" w:cs="Arial"/>
            <w:b w:val="0"/>
            <w:bCs w:val="0"/>
            <w:color w:val="3A3C41"/>
            <w:spacing w:val="3"/>
            <w:sz w:val="19"/>
            <w:szCs w:val="19"/>
          </w:rPr>
          <w:fldChar w:fldCharType="end"/>
        </w:r>
      </w:ins>
    </w:p>
    <w:p w:rsidR="00F07F57" w:rsidRDefault="00F07F57" w:rsidP="00F07F57">
      <w:pPr>
        <w:pStyle w:val="edu"/>
        <w:shd w:val="clear" w:color="auto" w:fill="FFFFFF"/>
        <w:spacing w:before="0" w:beforeAutospacing="0" w:after="0" w:afterAutospacing="0" w:line="228" w:lineRule="atLeast"/>
        <w:rPr>
          <w:ins w:id="489" w:author="Unknown"/>
          <w:rFonts w:ascii="robotoregular" w:hAnsi="robotoregular"/>
          <w:color w:val="3A3C41"/>
          <w:spacing w:val="4"/>
          <w:sz w:val="14"/>
          <w:szCs w:val="14"/>
        </w:rPr>
      </w:pPr>
      <w:ins w:id="490" w:author="Unknown">
        <w:r>
          <w:rPr>
            <w:rStyle w:val="edu1"/>
            <w:rFonts w:ascii="Arial" w:hAnsi="Arial" w:cs="Arial"/>
            <w:i/>
            <w:iCs/>
            <w:color w:val="888E96"/>
            <w:spacing w:val="6"/>
            <w:sz w:val="11"/>
            <w:szCs w:val="11"/>
          </w:rPr>
          <w:t xml:space="preserve">MPT, Masters in </w:t>
        </w:r>
        <w:proofErr w:type="spellStart"/>
        <w:r>
          <w:rPr>
            <w:rStyle w:val="edu1"/>
            <w:rFonts w:ascii="Arial" w:hAnsi="Arial" w:cs="Arial"/>
            <w:i/>
            <w:iCs/>
            <w:color w:val="888E96"/>
            <w:spacing w:val="6"/>
            <w:sz w:val="11"/>
            <w:szCs w:val="11"/>
          </w:rPr>
          <w:t>Orthopedic</w:t>
        </w:r>
        <w:proofErr w:type="spellEnd"/>
        <w:r>
          <w:rPr>
            <w:rStyle w:val="edu1"/>
            <w:rFonts w:ascii="Arial" w:hAnsi="Arial" w:cs="Arial"/>
            <w:i/>
            <w:iCs/>
            <w:color w:val="888E96"/>
            <w:spacing w:val="6"/>
            <w:sz w:val="11"/>
            <w:szCs w:val="11"/>
          </w:rPr>
          <w:t xml:space="preserve"> &amp; Sports Physiotherapy</w:t>
        </w:r>
      </w:ins>
    </w:p>
    <w:p w:rsidR="00F07F57" w:rsidRDefault="00F07F57" w:rsidP="00F07F57">
      <w:pPr>
        <w:numPr>
          <w:ilvl w:val="0"/>
          <w:numId w:val="11"/>
        </w:numPr>
        <w:shd w:val="clear" w:color="auto" w:fill="FFFFFF"/>
        <w:spacing w:before="100" w:beforeAutospacing="1" w:after="50" w:line="240" w:lineRule="auto"/>
        <w:ind w:left="0"/>
        <w:rPr>
          <w:ins w:id="491" w:author="Unknown"/>
          <w:rFonts w:ascii="Arial" w:hAnsi="Arial" w:cs="Arial"/>
          <w:color w:val="3A3C41"/>
          <w:spacing w:val="4"/>
          <w:sz w:val="14"/>
          <w:szCs w:val="14"/>
        </w:rPr>
      </w:pPr>
      <w:ins w:id="492" w:author="Unknown">
        <w:r>
          <w:rPr>
            <w:rFonts w:ascii="Arial" w:hAnsi="Arial" w:cs="Arial"/>
            <w:color w:val="3A3C41"/>
            <w:spacing w:val="4"/>
            <w:sz w:val="14"/>
            <w:szCs w:val="14"/>
          </w:rPr>
          <w:t>Indore</w:t>
        </w:r>
      </w:ins>
    </w:p>
    <w:p w:rsidR="00F07F57" w:rsidRDefault="00F07F57" w:rsidP="00F07F57">
      <w:pPr>
        <w:numPr>
          <w:ilvl w:val="0"/>
          <w:numId w:val="11"/>
        </w:numPr>
        <w:shd w:val="clear" w:color="auto" w:fill="FFFFFF"/>
        <w:spacing w:before="100" w:beforeAutospacing="1" w:after="50" w:line="240" w:lineRule="auto"/>
        <w:ind w:left="0"/>
        <w:rPr>
          <w:ins w:id="493" w:author="Unknown"/>
          <w:rFonts w:ascii="Arial" w:hAnsi="Arial" w:cs="Arial"/>
          <w:color w:val="3A3C41"/>
          <w:spacing w:val="4"/>
          <w:sz w:val="14"/>
          <w:szCs w:val="14"/>
        </w:rPr>
      </w:pPr>
      <w:ins w:id="494" w:author="Unknown">
        <w:r>
          <w:rPr>
            <w:rFonts w:ascii="Arial" w:hAnsi="Arial" w:cs="Arial"/>
            <w:color w:val="3A3C41"/>
            <w:spacing w:val="4"/>
            <w:sz w:val="14"/>
            <w:szCs w:val="14"/>
          </w:rPr>
          <w:t>10 Years Experience</w:t>
        </w:r>
      </w:ins>
    </w:p>
    <w:p w:rsidR="00F07F57" w:rsidRDefault="00F07F57" w:rsidP="00F07F57">
      <w:pPr>
        <w:numPr>
          <w:ilvl w:val="0"/>
          <w:numId w:val="11"/>
        </w:numPr>
        <w:shd w:val="clear" w:color="auto" w:fill="FFFFFF"/>
        <w:spacing w:before="100" w:beforeAutospacing="1" w:after="50" w:line="240" w:lineRule="auto"/>
        <w:ind w:left="0"/>
        <w:rPr>
          <w:ins w:id="495" w:author="Unknown"/>
          <w:rFonts w:ascii="Arial" w:hAnsi="Arial" w:cs="Arial"/>
          <w:color w:val="3A3C41"/>
          <w:spacing w:val="4"/>
          <w:sz w:val="14"/>
          <w:szCs w:val="14"/>
        </w:rPr>
      </w:pPr>
      <w:ins w:id="496" w:author="Unknown">
        <w:r>
          <w:rPr>
            <w:rFonts w:ascii="Arial" w:hAnsi="Arial" w:cs="Arial"/>
            <w:color w:val="3A3C41"/>
            <w:spacing w:val="4"/>
            <w:sz w:val="14"/>
            <w:szCs w:val="14"/>
          </w:rPr>
          <w:t>2 Hospitals</w:t>
        </w:r>
      </w:ins>
    </w:p>
    <w:p w:rsidR="00F07F57" w:rsidRDefault="00F07F57" w:rsidP="00F07F57">
      <w:pPr>
        <w:numPr>
          <w:ilvl w:val="0"/>
          <w:numId w:val="11"/>
        </w:numPr>
        <w:shd w:val="clear" w:color="auto" w:fill="FFFFFF"/>
        <w:spacing w:before="100" w:beforeAutospacing="1" w:after="50" w:line="240" w:lineRule="auto"/>
        <w:ind w:left="0"/>
        <w:rPr>
          <w:ins w:id="497" w:author="Unknown"/>
          <w:rFonts w:ascii="Arial" w:hAnsi="Arial" w:cs="Arial"/>
          <w:color w:val="3A3C41"/>
          <w:spacing w:val="4"/>
          <w:sz w:val="14"/>
          <w:szCs w:val="14"/>
        </w:rPr>
      </w:pPr>
      <w:ins w:id="498" w:author="Unknown">
        <w:r>
          <w:rPr>
            <w:rFonts w:ascii="Arial" w:hAnsi="Arial" w:cs="Arial"/>
            <w:color w:val="3A3C41"/>
            <w:spacing w:val="4"/>
            <w:sz w:val="14"/>
            <w:szCs w:val="14"/>
          </w:rPr>
          <w:fldChar w:fldCharType="begin"/>
        </w:r>
        <w:r>
          <w:rPr>
            <w:rFonts w:ascii="Arial" w:hAnsi="Arial" w:cs="Arial"/>
            <w:color w:val="3A3C41"/>
            <w:spacing w:val="4"/>
            <w:sz w:val="14"/>
            <w:szCs w:val="14"/>
          </w:rPr>
          <w:instrText xml:space="preserve"> INCLUDEPICTURE "data:image/gif;base64,R0lGODlhAQABAIAAAP///////yH5BAEKAAEALAAAAAABAAEAAAICTAEAOw==" \* MERGEFORMATINET </w:instrText>
        </w:r>
      </w:ins>
      <w:r>
        <w:rPr>
          <w:rFonts w:ascii="Arial" w:hAnsi="Arial" w:cs="Arial"/>
          <w:color w:val="3A3C41"/>
          <w:spacing w:val="4"/>
          <w:sz w:val="14"/>
          <w:szCs w:val="14"/>
        </w:rPr>
        <w:fldChar w:fldCharType="separate"/>
      </w:r>
      <w:r>
        <w:rPr>
          <w:rFonts w:ascii="Arial" w:hAnsi="Arial" w:cs="Arial"/>
          <w:color w:val="3A3C41"/>
          <w:spacing w:val="4"/>
          <w:sz w:val="14"/>
          <w:szCs w:val="14"/>
        </w:rPr>
        <w:pict>
          <v:shape id="_x0000_i1031" type="#_x0000_t75" alt="" style="width:24pt;height:24pt"/>
        </w:pict>
      </w:r>
      <w:ins w:id="499" w:author="Unknown">
        <w:r>
          <w:rPr>
            <w:rFonts w:ascii="Arial" w:hAnsi="Arial" w:cs="Arial"/>
            <w:color w:val="3A3C41"/>
            <w:spacing w:val="4"/>
            <w:sz w:val="14"/>
            <w:szCs w:val="1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500" w:author="Unknown"/>
          <w:rFonts w:ascii="Arial" w:hAnsi="Arial" w:cs="Arial"/>
          <w:color w:val="3A3C41"/>
          <w:spacing w:val="4"/>
          <w:sz w:val="14"/>
          <w:szCs w:val="14"/>
        </w:rPr>
      </w:pPr>
      <w:ins w:id="501" w:author="Unknown">
        <w:r>
          <w:rPr>
            <w:rFonts w:ascii="Arial" w:hAnsi="Arial" w:cs="Arial"/>
            <w:color w:val="3A3C41"/>
            <w:spacing w:val="4"/>
            <w:sz w:val="14"/>
            <w:szCs w:val="14"/>
          </w:rPr>
          <w:t>Ask a Doctor</w:t>
        </w:r>
      </w:ins>
    </w:p>
    <w:p w:rsidR="00F07F57" w:rsidRDefault="00F07F57" w:rsidP="00F07F57">
      <w:pPr>
        <w:shd w:val="clear" w:color="auto" w:fill="FFFFFF"/>
        <w:rPr>
          <w:ins w:id="502" w:author="Unknown"/>
          <w:rFonts w:ascii="robotoregular" w:hAnsi="robotoregular" w:cs="Times New Roman"/>
          <w:color w:val="333333"/>
          <w:sz w:val="14"/>
          <w:szCs w:val="14"/>
        </w:rPr>
      </w:pPr>
      <w:ins w:id="503" w:author="Unknown">
        <w:r>
          <w:rPr>
            <w:rFonts w:ascii="robotoregular" w:hAnsi="robotoregular"/>
            <w:color w:val="333333"/>
            <w:sz w:val="14"/>
            <w:szCs w:val="14"/>
          </w:rPr>
          <w:fldChar w:fldCharType="begin"/>
        </w:r>
        <w:r>
          <w:rPr>
            <w:rFonts w:ascii="robotoregular" w:hAnsi="robotoregular"/>
            <w:color w:val="333333"/>
            <w:sz w:val="14"/>
            <w:szCs w:val="14"/>
          </w:rPr>
          <w:instrText xml:space="preserve"> HYPERLINK "https://www.sehat.com/mr-ritesh-physical-medicine-and-rehabilitation-doctor-indore" \o "Mr. Ritesh" </w:instrText>
        </w:r>
        <w:r>
          <w:rPr>
            <w:rFonts w:ascii="robotoregular" w:hAnsi="robotoregular"/>
            <w:color w:val="333333"/>
            <w:sz w:val="14"/>
            <w:szCs w:val="14"/>
          </w:rP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rPr>
            <w:rFonts w:ascii="robotoregular" w:hAnsi="robotoregular"/>
            <w:color w:val="333333"/>
            <w:sz w:val="14"/>
            <w:szCs w:val="14"/>
          </w:rPr>
          <w:fldChar w:fldCharType="end"/>
        </w:r>
      </w:ins>
    </w:p>
    <w:p w:rsidR="00F07F57" w:rsidRDefault="00F07F57" w:rsidP="00F07F57">
      <w:pPr>
        <w:shd w:val="clear" w:color="auto" w:fill="FFFFFF"/>
        <w:rPr>
          <w:ins w:id="504" w:author="Unknown"/>
          <w:rFonts w:ascii="robotoregular" w:hAnsi="robotoregular"/>
          <w:color w:val="333333"/>
          <w:sz w:val="14"/>
          <w:szCs w:val="14"/>
        </w:rPr>
      </w:pPr>
      <w:ins w:id="505" w:author="Unknown">
        <w:r>
          <w:rPr>
            <w:rFonts w:ascii="robotoregular" w:hAnsi="robotoregular"/>
            <w:color w:val="333333"/>
            <w:sz w:val="14"/>
            <w:szCs w:val="14"/>
          </w:rPr>
          <w:t>Call for Appointment</w:t>
        </w:r>
      </w:ins>
    </w:p>
    <w:p w:rsidR="00F07F57" w:rsidRDefault="00F07F57" w:rsidP="00F07F57">
      <w:pPr>
        <w:shd w:val="clear" w:color="auto" w:fill="FFFFFF"/>
        <w:rPr>
          <w:ins w:id="506" w:author="Unknown"/>
          <w:rFonts w:ascii="robotoregular" w:hAnsi="robotoregular"/>
          <w:color w:val="333333"/>
          <w:sz w:val="14"/>
          <w:szCs w:val="14"/>
        </w:rPr>
      </w:pPr>
      <w:r>
        <w:rPr>
          <w:rFonts w:ascii="robotoregular" w:hAnsi="robotoregular"/>
          <w:noProof/>
          <w:color w:val="333333"/>
          <w:sz w:val="14"/>
          <w:szCs w:val="14"/>
          <w:lang w:eastAsia="en-IN"/>
        </w:rPr>
        <w:drawing>
          <wp:inline distT="0" distB="0" distL="0" distR="0">
            <wp:extent cx="1003300" cy="1003300"/>
            <wp:effectExtent l="19050" t="0" r="6350" b="0"/>
            <wp:docPr id="65" name="doclink201993" descr="https://d1toqhe3jilt37.cloudfront.net/doctor_logos/1467982183lanki-shailesh-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201993" descr="https://d1toqhe3jilt37.cloudfront.net/doctor_logos/1467982183lanki-shailesh-indore.JPG"/>
                    <pic:cNvPicPr>
                      <a:picLocks noChangeAspect="1" noChangeArrowheads="1"/>
                    </pic:cNvPicPr>
                  </pic:nvPicPr>
                  <pic:blipFill>
                    <a:blip r:embed="rId70"/>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507" w:author="Unknown"/>
          <w:rFonts w:ascii="Arial" w:hAnsi="Arial" w:cs="Arial"/>
          <w:b w:val="0"/>
          <w:bCs w:val="0"/>
          <w:color w:val="3A3C41"/>
          <w:spacing w:val="3"/>
          <w:sz w:val="19"/>
          <w:szCs w:val="19"/>
        </w:rPr>
      </w:pPr>
      <w:ins w:id="508" w:author="Unknown">
        <w:r>
          <w:rPr>
            <w:rFonts w:ascii="Arial" w:hAnsi="Arial" w:cs="Arial"/>
            <w:b w:val="0"/>
            <w:bCs w:val="0"/>
            <w:color w:val="3A3C41"/>
            <w:spacing w:val="3"/>
            <w:sz w:val="19"/>
            <w:szCs w:val="19"/>
          </w:rPr>
          <w:fldChar w:fldCharType="begin"/>
        </w:r>
        <w:r>
          <w:rPr>
            <w:rFonts w:ascii="Arial" w:hAnsi="Arial" w:cs="Arial"/>
            <w:b w:val="0"/>
            <w:bCs w:val="0"/>
            <w:color w:val="3A3C41"/>
            <w:spacing w:val="3"/>
            <w:sz w:val="19"/>
            <w:szCs w:val="19"/>
          </w:rPr>
          <w:instrText xml:space="preserve"> HYPERLINK "https://www.sehat.com/dr-shailesh-solanki-pediatric-urologist-indore" \o "Dr. Shailesh Solanki" </w:instrText>
        </w:r>
        <w:r>
          <w:rPr>
            <w:rFonts w:ascii="Arial" w:hAnsi="Arial" w:cs="Arial"/>
            <w:b w:val="0"/>
            <w:bCs w:val="0"/>
            <w:color w:val="3A3C41"/>
            <w:spacing w:val="3"/>
            <w:sz w:val="19"/>
            <w:szCs w:val="19"/>
          </w:rPr>
          <w:fldChar w:fldCharType="separate"/>
        </w:r>
        <w:r>
          <w:rPr>
            <w:rStyle w:val="Hyperlink"/>
            <w:rFonts w:ascii="Arial" w:hAnsi="Arial" w:cs="Arial"/>
            <w:b w:val="0"/>
            <w:bCs w:val="0"/>
            <w:color w:val="3A3C41"/>
            <w:spacing w:val="3"/>
            <w:sz w:val="19"/>
            <w:szCs w:val="19"/>
            <w:u w:val="none"/>
          </w:rPr>
          <w:t xml:space="preserve">Dr. </w:t>
        </w:r>
        <w:proofErr w:type="spellStart"/>
        <w:r>
          <w:rPr>
            <w:rStyle w:val="Hyperlink"/>
            <w:rFonts w:ascii="Arial" w:hAnsi="Arial" w:cs="Arial"/>
            <w:b w:val="0"/>
            <w:bCs w:val="0"/>
            <w:color w:val="3A3C41"/>
            <w:spacing w:val="3"/>
            <w:sz w:val="19"/>
            <w:szCs w:val="19"/>
            <w:u w:val="none"/>
          </w:rPr>
          <w:t>Shailesh</w:t>
        </w:r>
        <w:proofErr w:type="spellEnd"/>
        <w:r>
          <w:rPr>
            <w:rStyle w:val="Hyperlink"/>
            <w:rFonts w:ascii="Arial" w:hAnsi="Arial" w:cs="Arial"/>
            <w:b w:val="0"/>
            <w:bCs w:val="0"/>
            <w:color w:val="3A3C41"/>
            <w:spacing w:val="3"/>
            <w:sz w:val="19"/>
            <w:szCs w:val="19"/>
            <w:u w:val="none"/>
          </w:rPr>
          <w:t xml:space="preserve"> </w:t>
        </w:r>
        <w:proofErr w:type="spellStart"/>
        <w:r>
          <w:rPr>
            <w:rStyle w:val="Hyperlink"/>
            <w:rFonts w:ascii="Arial" w:hAnsi="Arial" w:cs="Arial"/>
            <w:b w:val="0"/>
            <w:bCs w:val="0"/>
            <w:color w:val="3A3C41"/>
            <w:spacing w:val="3"/>
            <w:sz w:val="19"/>
            <w:szCs w:val="19"/>
            <w:u w:val="none"/>
          </w:rPr>
          <w:t>Solanki</w:t>
        </w:r>
        <w:proofErr w:type="spellEnd"/>
        <w:r>
          <w:rPr>
            <w:rFonts w:ascii="Arial" w:hAnsi="Arial" w:cs="Arial"/>
            <w:b w:val="0"/>
            <w:bCs w:val="0"/>
            <w:color w:val="3A3C41"/>
            <w:spacing w:val="3"/>
            <w:sz w:val="19"/>
            <w:szCs w:val="19"/>
          </w:rPr>
          <w:br/>
        </w:r>
        <w:proofErr w:type="spellStart"/>
        <w:r>
          <w:rPr>
            <w:rStyle w:val="dcommatag"/>
            <w:rFonts w:ascii="Arial" w:hAnsi="Arial" w:cs="Arial"/>
            <w:b w:val="0"/>
            <w:bCs w:val="0"/>
            <w:color w:val="3A3C41"/>
            <w:spacing w:val="3"/>
            <w:sz w:val="15"/>
            <w:szCs w:val="15"/>
          </w:rPr>
          <w:t>Pediatric</w:t>
        </w:r>
        <w:proofErr w:type="spellEnd"/>
        <w:r>
          <w:rPr>
            <w:rStyle w:val="dcommatag"/>
            <w:rFonts w:ascii="Arial" w:hAnsi="Arial" w:cs="Arial"/>
            <w:b w:val="0"/>
            <w:bCs w:val="0"/>
            <w:color w:val="3A3C41"/>
            <w:spacing w:val="3"/>
            <w:sz w:val="15"/>
            <w:szCs w:val="15"/>
          </w:rPr>
          <w:t xml:space="preserve"> Urologist</w:t>
        </w:r>
        <w:r>
          <w:rPr>
            <w:rFonts w:ascii="Arial" w:hAnsi="Arial" w:cs="Arial"/>
            <w:b w:val="0"/>
            <w:bCs w:val="0"/>
            <w:color w:val="3A3C41"/>
            <w:spacing w:val="3"/>
            <w:sz w:val="19"/>
            <w:szCs w:val="19"/>
          </w:rPr>
          <w:fldChar w:fldCharType="end"/>
        </w:r>
      </w:ins>
    </w:p>
    <w:p w:rsidR="00F07F57" w:rsidRDefault="00F07F57" w:rsidP="00F07F57">
      <w:pPr>
        <w:pStyle w:val="edu"/>
        <w:shd w:val="clear" w:color="auto" w:fill="FFFFFF"/>
        <w:spacing w:before="0" w:beforeAutospacing="0" w:after="0" w:afterAutospacing="0" w:line="228" w:lineRule="atLeast"/>
        <w:rPr>
          <w:ins w:id="509" w:author="Unknown"/>
          <w:rFonts w:ascii="robotoregular" w:hAnsi="robotoregular"/>
          <w:color w:val="3A3C41"/>
          <w:spacing w:val="4"/>
          <w:sz w:val="14"/>
          <w:szCs w:val="14"/>
        </w:rPr>
      </w:pPr>
      <w:ins w:id="510" w:author="Unknown">
        <w:r>
          <w:rPr>
            <w:rStyle w:val="edu1"/>
            <w:rFonts w:ascii="Arial" w:hAnsi="Arial" w:cs="Arial"/>
            <w:i/>
            <w:iCs/>
            <w:color w:val="888E96"/>
            <w:spacing w:val="6"/>
            <w:sz w:val="11"/>
            <w:szCs w:val="11"/>
          </w:rPr>
          <w:t xml:space="preserve">MS, </w:t>
        </w:r>
        <w:proofErr w:type="spellStart"/>
        <w:r>
          <w:rPr>
            <w:rStyle w:val="edu1"/>
            <w:rFonts w:ascii="Arial" w:hAnsi="Arial" w:cs="Arial"/>
            <w:i/>
            <w:iCs/>
            <w:color w:val="888E96"/>
            <w:spacing w:val="6"/>
            <w:sz w:val="11"/>
            <w:szCs w:val="11"/>
          </w:rPr>
          <w:t>Mch</w:t>
        </w:r>
        <w:proofErr w:type="spellEnd"/>
        <w:r>
          <w:rPr>
            <w:rStyle w:val="edu1"/>
            <w:rFonts w:ascii="Arial" w:hAnsi="Arial" w:cs="Arial"/>
            <w:i/>
            <w:iCs/>
            <w:color w:val="888E96"/>
            <w:spacing w:val="6"/>
            <w:sz w:val="11"/>
            <w:szCs w:val="11"/>
          </w:rPr>
          <w:t xml:space="preserve"> (</w:t>
        </w:r>
        <w:proofErr w:type="spellStart"/>
        <w:r>
          <w:rPr>
            <w:rStyle w:val="edu1"/>
            <w:rFonts w:ascii="Arial" w:hAnsi="Arial" w:cs="Arial"/>
            <w:i/>
            <w:iCs/>
            <w:color w:val="888E96"/>
            <w:spacing w:val="6"/>
            <w:sz w:val="11"/>
            <w:szCs w:val="11"/>
          </w:rPr>
          <w:t>Ped</w:t>
        </w:r>
        <w:proofErr w:type="spellEnd"/>
        <w:r>
          <w:rPr>
            <w:rStyle w:val="edu1"/>
            <w:rFonts w:ascii="Arial" w:hAnsi="Arial" w:cs="Arial"/>
            <w:i/>
            <w:iCs/>
            <w:color w:val="888E96"/>
            <w:spacing w:val="6"/>
            <w:sz w:val="11"/>
            <w:szCs w:val="11"/>
          </w:rPr>
          <w:t>. Sur.)</w:t>
        </w:r>
      </w:ins>
    </w:p>
    <w:p w:rsidR="00F07F57" w:rsidRDefault="00F07F57" w:rsidP="00F07F57">
      <w:pPr>
        <w:numPr>
          <w:ilvl w:val="0"/>
          <w:numId w:val="12"/>
        </w:numPr>
        <w:shd w:val="clear" w:color="auto" w:fill="FFFFFF"/>
        <w:spacing w:before="100" w:beforeAutospacing="1" w:after="50" w:line="240" w:lineRule="auto"/>
        <w:ind w:left="0"/>
        <w:rPr>
          <w:ins w:id="511" w:author="Unknown"/>
          <w:rFonts w:ascii="Arial" w:hAnsi="Arial" w:cs="Arial"/>
          <w:color w:val="3A3C41"/>
          <w:spacing w:val="4"/>
          <w:sz w:val="14"/>
          <w:szCs w:val="14"/>
        </w:rPr>
      </w:pPr>
      <w:ins w:id="512" w:author="Unknown">
        <w:r>
          <w:rPr>
            <w:rFonts w:ascii="Arial" w:hAnsi="Arial" w:cs="Arial"/>
            <w:color w:val="3A3C41"/>
            <w:spacing w:val="4"/>
            <w:sz w:val="14"/>
            <w:szCs w:val="14"/>
          </w:rPr>
          <w:t>Indore</w:t>
        </w:r>
      </w:ins>
    </w:p>
    <w:p w:rsidR="00F07F57" w:rsidRDefault="00F07F57" w:rsidP="00F07F57">
      <w:pPr>
        <w:numPr>
          <w:ilvl w:val="0"/>
          <w:numId w:val="12"/>
        </w:numPr>
        <w:shd w:val="clear" w:color="auto" w:fill="FFFFFF"/>
        <w:spacing w:before="100" w:beforeAutospacing="1" w:after="50" w:line="240" w:lineRule="auto"/>
        <w:ind w:left="0"/>
        <w:rPr>
          <w:ins w:id="513" w:author="Unknown"/>
          <w:rFonts w:ascii="Arial" w:hAnsi="Arial" w:cs="Arial"/>
          <w:color w:val="3A3C41"/>
          <w:spacing w:val="4"/>
          <w:sz w:val="14"/>
          <w:szCs w:val="14"/>
        </w:rPr>
      </w:pPr>
      <w:ins w:id="514" w:author="Unknown">
        <w:r>
          <w:rPr>
            <w:rFonts w:ascii="Arial" w:hAnsi="Arial" w:cs="Arial"/>
            <w:color w:val="3A3C41"/>
            <w:spacing w:val="4"/>
            <w:sz w:val="14"/>
            <w:szCs w:val="14"/>
          </w:rPr>
          <w:t>1 Hospital</w:t>
        </w:r>
      </w:ins>
    </w:p>
    <w:p w:rsidR="00F07F57" w:rsidRDefault="00F07F57" w:rsidP="00F07F57">
      <w:pPr>
        <w:numPr>
          <w:ilvl w:val="0"/>
          <w:numId w:val="12"/>
        </w:numPr>
        <w:shd w:val="clear" w:color="auto" w:fill="FFFFFF"/>
        <w:spacing w:before="100" w:beforeAutospacing="1" w:after="50" w:line="240" w:lineRule="auto"/>
        <w:ind w:left="0"/>
        <w:rPr>
          <w:ins w:id="515" w:author="Unknown"/>
          <w:rFonts w:ascii="Arial" w:hAnsi="Arial" w:cs="Arial"/>
          <w:color w:val="3A3C41"/>
          <w:spacing w:val="4"/>
          <w:sz w:val="14"/>
          <w:szCs w:val="14"/>
        </w:rPr>
      </w:pPr>
      <w:ins w:id="516" w:author="Unknown">
        <w:r>
          <w:rPr>
            <w:rFonts w:ascii="Arial" w:hAnsi="Arial" w:cs="Arial"/>
            <w:color w:val="3A3C41"/>
            <w:spacing w:val="4"/>
            <w:sz w:val="14"/>
            <w:szCs w:val="14"/>
          </w:rPr>
          <w:fldChar w:fldCharType="begin"/>
        </w:r>
        <w:r>
          <w:rPr>
            <w:rFonts w:ascii="Arial" w:hAnsi="Arial" w:cs="Arial"/>
            <w:color w:val="3A3C41"/>
            <w:spacing w:val="4"/>
            <w:sz w:val="14"/>
            <w:szCs w:val="14"/>
          </w:rPr>
          <w:instrText xml:space="preserve"> INCLUDEPICTURE "data:image/gif;base64,R0lGODlhAQABAIAAAP///////yH5BAEKAAEALAAAAAABAAEAAAICTAEAOw==" \* MERGEFORMATINET </w:instrText>
        </w:r>
      </w:ins>
      <w:r>
        <w:rPr>
          <w:rFonts w:ascii="Arial" w:hAnsi="Arial" w:cs="Arial"/>
          <w:color w:val="3A3C41"/>
          <w:spacing w:val="4"/>
          <w:sz w:val="14"/>
          <w:szCs w:val="14"/>
        </w:rPr>
        <w:fldChar w:fldCharType="separate"/>
      </w:r>
      <w:r>
        <w:rPr>
          <w:rFonts w:ascii="Arial" w:hAnsi="Arial" w:cs="Arial"/>
          <w:color w:val="3A3C41"/>
          <w:spacing w:val="4"/>
          <w:sz w:val="14"/>
          <w:szCs w:val="14"/>
        </w:rPr>
        <w:pict>
          <v:shape id="_x0000_i1032" type="#_x0000_t75" alt="" style="width:24pt;height:24pt"/>
        </w:pict>
      </w:r>
      <w:ins w:id="517" w:author="Unknown">
        <w:r>
          <w:rPr>
            <w:rFonts w:ascii="Arial" w:hAnsi="Arial" w:cs="Arial"/>
            <w:color w:val="3A3C41"/>
            <w:spacing w:val="4"/>
            <w:sz w:val="14"/>
            <w:szCs w:val="1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518" w:author="Unknown"/>
          <w:rFonts w:ascii="Arial" w:hAnsi="Arial" w:cs="Arial"/>
          <w:color w:val="3A3C41"/>
          <w:spacing w:val="4"/>
          <w:sz w:val="14"/>
          <w:szCs w:val="14"/>
        </w:rPr>
      </w:pPr>
      <w:ins w:id="519" w:author="Unknown">
        <w:r>
          <w:rPr>
            <w:rFonts w:ascii="Arial" w:hAnsi="Arial" w:cs="Arial"/>
            <w:color w:val="3A3C41"/>
            <w:spacing w:val="4"/>
            <w:sz w:val="14"/>
            <w:szCs w:val="14"/>
          </w:rPr>
          <w:t>Ask a Doctor</w:t>
        </w:r>
      </w:ins>
    </w:p>
    <w:p w:rsidR="00F07F57" w:rsidRDefault="00F07F57" w:rsidP="00F07F57">
      <w:pPr>
        <w:shd w:val="clear" w:color="auto" w:fill="FFFFFF"/>
        <w:rPr>
          <w:ins w:id="520" w:author="Unknown"/>
          <w:rFonts w:ascii="robotoregular" w:hAnsi="robotoregular" w:cs="Times New Roman"/>
          <w:color w:val="333333"/>
          <w:sz w:val="14"/>
          <w:szCs w:val="14"/>
        </w:rPr>
      </w:pPr>
      <w:ins w:id="521" w:author="Unknown">
        <w:r>
          <w:rPr>
            <w:rFonts w:ascii="robotoregular" w:hAnsi="robotoregular"/>
            <w:color w:val="333333"/>
            <w:sz w:val="14"/>
            <w:szCs w:val="14"/>
          </w:rPr>
          <w:fldChar w:fldCharType="begin"/>
        </w:r>
        <w:r>
          <w:rPr>
            <w:rFonts w:ascii="robotoregular" w:hAnsi="robotoregular"/>
            <w:color w:val="333333"/>
            <w:sz w:val="14"/>
            <w:szCs w:val="14"/>
          </w:rPr>
          <w:instrText xml:space="preserve"> HYPERLINK "https://www.sehat.com/dr-shailesh-solanki-pediatric-urologist-indore" \o "Dr. Shailesh Solanki" </w:instrText>
        </w:r>
        <w:r>
          <w:rPr>
            <w:rFonts w:ascii="robotoregular" w:hAnsi="robotoregular"/>
            <w:color w:val="333333"/>
            <w:sz w:val="14"/>
            <w:szCs w:val="14"/>
          </w:rP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rPr>
            <w:rFonts w:ascii="robotoregular" w:hAnsi="robotoregular"/>
            <w:color w:val="333333"/>
            <w:sz w:val="14"/>
            <w:szCs w:val="14"/>
          </w:rPr>
          <w:fldChar w:fldCharType="end"/>
        </w:r>
      </w:ins>
    </w:p>
    <w:p w:rsidR="00F07F57" w:rsidRDefault="00F07F57" w:rsidP="00F07F57">
      <w:pPr>
        <w:shd w:val="clear" w:color="auto" w:fill="FFFFFF"/>
        <w:rPr>
          <w:ins w:id="522" w:author="Unknown"/>
          <w:rFonts w:ascii="robotoregular" w:hAnsi="robotoregular"/>
          <w:color w:val="333333"/>
          <w:sz w:val="14"/>
          <w:szCs w:val="14"/>
        </w:rPr>
      </w:pPr>
      <w:ins w:id="523" w:author="Unknown">
        <w:r>
          <w:rPr>
            <w:rFonts w:ascii="robotoregular" w:hAnsi="robotoregular"/>
            <w:color w:val="333333"/>
            <w:sz w:val="14"/>
            <w:szCs w:val="14"/>
          </w:rPr>
          <w:t>Call for Appointment</w:t>
        </w:r>
      </w:ins>
    </w:p>
    <w:p w:rsidR="00F07F57" w:rsidRDefault="00F07F57" w:rsidP="00F07F57">
      <w:pPr>
        <w:shd w:val="clear" w:color="auto" w:fill="FFFFFF"/>
        <w:rPr>
          <w:ins w:id="524" w:author="Unknown"/>
          <w:rFonts w:ascii="robotoregular" w:hAnsi="robotoregular"/>
          <w:color w:val="333333"/>
          <w:sz w:val="14"/>
          <w:szCs w:val="14"/>
        </w:rPr>
      </w:pPr>
      <w:r>
        <w:rPr>
          <w:rFonts w:ascii="robotoregular" w:hAnsi="robotoregular"/>
          <w:noProof/>
          <w:color w:val="333333"/>
          <w:sz w:val="14"/>
          <w:szCs w:val="14"/>
          <w:lang w:eastAsia="en-IN"/>
        </w:rPr>
        <w:drawing>
          <wp:inline distT="0" distB="0" distL="0" distR="0">
            <wp:extent cx="1003300" cy="1003300"/>
            <wp:effectExtent l="19050" t="0" r="6350" b="0"/>
            <wp:docPr id="67" name="doclink201970" descr="https://d1toqhe3jilt37.cloudfront.net/doctor_logos/1467445015apic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201970" descr="https://d1toqhe3jilt37.cloudfront.net/doctor_logos/1467445015apicedited.jpg"/>
                    <pic:cNvPicPr>
                      <a:picLocks noChangeAspect="1" noChangeArrowheads="1"/>
                    </pic:cNvPicPr>
                  </pic:nvPicPr>
                  <pic:blipFill>
                    <a:blip r:embed="rId71"/>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525" w:author="Unknown"/>
          <w:rFonts w:ascii="Arial" w:hAnsi="Arial" w:cs="Arial"/>
          <w:b w:val="0"/>
          <w:bCs w:val="0"/>
          <w:color w:val="3A3C41"/>
          <w:spacing w:val="3"/>
          <w:sz w:val="19"/>
          <w:szCs w:val="19"/>
        </w:rPr>
      </w:pPr>
      <w:ins w:id="526" w:author="Unknown">
        <w:r>
          <w:rPr>
            <w:rFonts w:ascii="Arial" w:hAnsi="Arial" w:cs="Arial"/>
            <w:b w:val="0"/>
            <w:bCs w:val="0"/>
            <w:color w:val="3A3C41"/>
            <w:spacing w:val="3"/>
            <w:sz w:val="19"/>
            <w:szCs w:val="19"/>
          </w:rPr>
          <w:fldChar w:fldCharType="begin"/>
        </w:r>
        <w:r>
          <w:rPr>
            <w:rFonts w:ascii="Arial" w:hAnsi="Arial" w:cs="Arial"/>
            <w:b w:val="0"/>
            <w:bCs w:val="0"/>
            <w:color w:val="3A3C41"/>
            <w:spacing w:val="3"/>
            <w:sz w:val="19"/>
            <w:szCs w:val="19"/>
          </w:rPr>
          <w:instrText xml:space="preserve"> HYPERLINK "https://www.sehat.com/dt-vinita-jaiswal-obesity-doctor-indore" \o "Dt. Vinita Jaiswal" </w:instrText>
        </w:r>
        <w:r>
          <w:rPr>
            <w:rFonts w:ascii="Arial" w:hAnsi="Arial" w:cs="Arial"/>
            <w:b w:val="0"/>
            <w:bCs w:val="0"/>
            <w:color w:val="3A3C41"/>
            <w:spacing w:val="3"/>
            <w:sz w:val="19"/>
            <w:szCs w:val="19"/>
          </w:rPr>
          <w:fldChar w:fldCharType="separate"/>
        </w:r>
        <w:r>
          <w:rPr>
            <w:rStyle w:val="Hyperlink"/>
            <w:rFonts w:ascii="Arial" w:hAnsi="Arial" w:cs="Arial"/>
            <w:b w:val="0"/>
            <w:bCs w:val="0"/>
            <w:color w:val="3A3C41"/>
            <w:spacing w:val="3"/>
            <w:sz w:val="19"/>
            <w:szCs w:val="19"/>
            <w:u w:val="none"/>
          </w:rPr>
          <w:t xml:space="preserve">Dt. Vinita </w:t>
        </w:r>
        <w:proofErr w:type="spellStart"/>
        <w:r>
          <w:rPr>
            <w:rStyle w:val="Hyperlink"/>
            <w:rFonts w:ascii="Arial" w:hAnsi="Arial" w:cs="Arial"/>
            <w:b w:val="0"/>
            <w:bCs w:val="0"/>
            <w:color w:val="3A3C41"/>
            <w:spacing w:val="3"/>
            <w:sz w:val="19"/>
            <w:szCs w:val="19"/>
            <w:u w:val="none"/>
          </w:rPr>
          <w:t>Jaiswal</w:t>
        </w:r>
        <w:proofErr w:type="spellEnd"/>
        <w:r>
          <w:rPr>
            <w:rFonts w:ascii="Arial" w:hAnsi="Arial" w:cs="Arial"/>
            <w:b w:val="0"/>
            <w:bCs w:val="0"/>
            <w:color w:val="3A3C41"/>
            <w:spacing w:val="3"/>
            <w:sz w:val="19"/>
            <w:szCs w:val="19"/>
          </w:rPr>
          <w:br/>
        </w:r>
        <w:r>
          <w:rPr>
            <w:rStyle w:val="dcommatag"/>
            <w:rFonts w:ascii="Arial" w:hAnsi="Arial" w:cs="Arial"/>
            <w:b w:val="0"/>
            <w:bCs w:val="0"/>
            <w:color w:val="3A3C41"/>
            <w:spacing w:val="3"/>
            <w:sz w:val="15"/>
            <w:szCs w:val="15"/>
          </w:rPr>
          <w:t>Obesity Specialist</w:t>
        </w:r>
        <w:r>
          <w:rPr>
            <w:rFonts w:ascii="Arial" w:hAnsi="Arial" w:cs="Arial"/>
            <w:b w:val="0"/>
            <w:bCs w:val="0"/>
            <w:color w:val="3A3C41"/>
            <w:spacing w:val="3"/>
            <w:sz w:val="19"/>
            <w:szCs w:val="19"/>
          </w:rPr>
          <w:fldChar w:fldCharType="end"/>
        </w:r>
      </w:ins>
    </w:p>
    <w:p w:rsidR="00F07F57" w:rsidRDefault="00F07F57" w:rsidP="00F07F57">
      <w:pPr>
        <w:pStyle w:val="edu"/>
        <w:shd w:val="clear" w:color="auto" w:fill="FFFFFF"/>
        <w:spacing w:before="0" w:beforeAutospacing="0" w:after="0" w:afterAutospacing="0" w:line="228" w:lineRule="atLeast"/>
        <w:rPr>
          <w:ins w:id="527" w:author="Unknown"/>
          <w:rFonts w:ascii="robotoregular" w:hAnsi="robotoregular"/>
          <w:color w:val="3A3C41"/>
          <w:spacing w:val="4"/>
          <w:sz w:val="14"/>
          <w:szCs w:val="14"/>
        </w:rPr>
      </w:pPr>
      <w:ins w:id="528" w:author="Unknown">
        <w:r>
          <w:rPr>
            <w:rStyle w:val="edu1"/>
            <w:rFonts w:ascii="Arial" w:hAnsi="Arial" w:cs="Arial"/>
            <w:i/>
            <w:iCs/>
            <w:color w:val="888E96"/>
            <w:spacing w:val="6"/>
            <w:sz w:val="11"/>
            <w:szCs w:val="11"/>
          </w:rPr>
          <w:lastRenderedPageBreak/>
          <w:t>M.Sc</w:t>
        </w:r>
        <w:proofErr w:type="gramStart"/>
        <w:r>
          <w:rPr>
            <w:rStyle w:val="edu1"/>
            <w:rFonts w:ascii="Arial" w:hAnsi="Arial" w:cs="Arial"/>
            <w:i/>
            <w:iCs/>
            <w:color w:val="888E96"/>
            <w:spacing w:val="6"/>
            <w:sz w:val="11"/>
            <w:szCs w:val="11"/>
          </w:rPr>
          <w:t>.(</w:t>
        </w:r>
        <w:proofErr w:type="gramEnd"/>
        <w:r>
          <w:rPr>
            <w:rStyle w:val="edu1"/>
            <w:rFonts w:ascii="Arial" w:hAnsi="Arial" w:cs="Arial"/>
            <w:i/>
            <w:iCs/>
            <w:color w:val="888E96"/>
            <w:spacing w:val="6"/>
            <w:sz w:val="11"/>
            <w:szCs w:val="11"/>
          </w:rPr>
          <w:t>Food &amp; Nutrition)</w:t>
        </w:r>
      </w:ins>
    </w:p>
    <w:p w:rsidR="00F07F57" w:rsidRDefault="00F07F57" w:rsidP="00F07F57">
      <w:pPr>
        <w:numPr>
          <w:ilvl w:val="0"/>
          <w:numId w:val="13"/>
        </w:numPr>
        <w:shd w:val="clear" w:color="auto" w:fill="FFFFFF"/>
        <w:spacing w:before="100" w:beforeAutospacing="1" w:after="50" w:line="240" w:lineRule="auto"/>
        <w:ind w:left="0"/>
        <w:rPr>
          <w:ins w:id="529" w:author="Unknown"/>
          <w:rFonts w:ascii="Arial" w:hAnsi="Arial" w:cs="Arial"/>
          <w:color w:val="3A3C41"/>
          <w:spacing w:val="4"/>
          <w:sz w:val="14"/>
          <w:szCs w:val="14"/>
        </w:rPr>
      </w:pPr>
      <w:ins w:id="530" w:author="Unknown">
        <w:r>
          <w:rPr>
            <w:rFonts w:ascii="Arial" w:hAnsi="Arial" w:cs="Arial"/>
            <w:color w:val="3A3C41"/>
            <w:spacing w:val="4"/>
            <w:sz w:val="14"/>
            <w:szCs w:val="14"/>
          </w:rPr>
          <w:t>Indore</w:t>
        </w:r>
      </w:ins>
    </w:p>
    <w:p w:rsidR="00F07F57" w:rsidRDefault="00F07F57" w:rsidP="00F07F57">
      <w:pPr>
        <w:numPr>
          <w:ilvl w:val="0"/>
          <w:numId w:val="13"/>
        </w:numPr>
        <w:shd w:val="clear" w:color="auto" w:fill="FFFFFF"/>
        <w:spacing w:before="100" w:beforeAutospacing="1" w:after="50" w:line="240" w:lineRule="auto"/>
        <w:ind w:left="0"/>
        <w:rPr>
          <w:ins w:id="531" w:author="Unknown"/>
          <w:rFonts w:ascii="Arial" w:hAnsi="Arial" w:cs="Arial"/>
          <w:color w:val="3A3C41"/>
          <w:spacing w:val="4"/>
          <w:sz w:val="14"/>
          <w:szCs w:val="14"/>
        </w:rPr>
      </w:pPr>
      <w:ins w:id="532" w:author="Unknown">
        <w:r>
          <w:rPr>
            <w:rFonts w:ascii="Arial" w:hAnsi="Arial" w:cs="Arial"/>
            <w:color w:val="3A3C41"/>
            <w:spacing w:val="4"/>
            <w:sz w:val="14"/>
            <w:szCs w:val="14"/>
          </w:rPr>
          <w:t>1 Hospital</w:t>
        </w:r>
      </w:ins>
    </w:p>
    <w:p w:rsidR="00F07F57" w:rsidRDefault="00F07F57" w:rsidP="00F07F57">
      <w:pPr>
        <w:numPr>
          <w:ilvl w:val="0"/>
          <w:numId w:val="13"/>
        </w:numPr>
        <w:shd w:val="clear" w:color="auto" w:fill="FFFFFF"/>
        <w:spacing w:before="100" w:beforeAutospacing="1" w:after="50" w:line="240" w:lineRule="auto"/>
        <w:ind w:left="0"/>
        <w:rPr>
          <w:ins w:id="533" w:author="Unknown"/>
          <w:rFonts w:ascii="Arial" w:hAnsi="Arial" w:cs="Arial"/>
          <w:color w:val="3A3C41"/>
          <w:spacing w:val="4"/>
          <w:sz w:val="14"/>
          <w:szCs w:val="14"/>
        </w:rPr>
      </w:pPr>
      <w:ins w:id="534" w:author="Unknown">
        <w:r>
          <w:rPr>
            <w:rFonts w:ascii="Arial" w:hAnsi="Arial" w:cs="Arial"/>
            <w:color w:val="3A3C41"/>
            <w:spacing w:val="4"/>
            <w:sz w:val="14"/>
            <w:szCs w:val="14"/>
          </w:rPr>
          <w:fldChar w:fldCharType="begin"/>
        </w:r>
        <w:r>
          <w:rPr>
            <w:rFonts w:ascii="Arial" w:hAnsi="Arial" w:cs="Arial"/>
            <w:color w:val="3A3C41"/>
            <w:spacing w:val="4"/>
            <w:sz w:val="14"/>
            <w:szCs w:val="14"/>
          </w:rPr>
          <w:instrText xml:space="preserve"> INCLUDEPICTURE "data:image/gif;base64,R0lGODlhAQABAIAAAP///////yH5BAEKAAEALAAAAAABAAEAAAICTAEAOw==" \* MERGEFORMATINET </w:instrText>
        </w:r>
      </w:ins>
      <w:r>
        <w:rPr>
          <w:rFonts w:ascii="Arial" w:hAnsi="Arial" w:cs="Arial"/>
          <w:color w:val="3A3C41"/>
          <w:spacing w:val="4"/>
          <w:sz w:val="14"/>
          <w:szCs w:val="14"/>
        </w:rPr>
        <w:fldChar w:fldCharType="separate"/>
      </w:r>
      <w:r>
        <w:rPr>
          <w:rFonts w:ascii="Arial" w:hAnsi="Arial" w:cs="Arial"/>
          <w:color w:val="3A3C41"/>
          <w:spacing w:val="4"/>
          <w:sz w:val="14"/>
          <w:szCs w:val="14"/>
        </w:rPr>
        <w:pict>
          <v:shape id="_x0000_i1033" type="#_x0000_t75" alt="" style="width:24pt;height:24pt"/>
        </w:pict>
      </w:r>
      <w:ins w:id="535" w:author="Unknown">
        <w:r>
          <w:rPr>
            <w:rFonts w:ascii="Arial" w:hAnsi="Arial" w:cs="Arial"/>
            <w:color w:val="3A3C41"/>
            <w:spacing w:val="4"/>
            <w:sz w:val="14"/>
            <w:szCs w:val="1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536" w:author="Unknown"/>
          <w:rFonts w:ascii="Arial" w:hAnsi="Arial" w:cs="Arial"/>
          <w:color w:val="3A3C41"/>
          <w:spacing w:val="4"/>
          <w:sz w:val="14"/>
          <w:szCs w:val="14"/>
        </w:rPr>
      </w:pPr>
      <w:ins w:id="537" w:author="Unknown">
        <w:r>
          <w:rPr>
            <w:rFonts w:ascii="Arial" w:hAnsi="Arial" w:cs="Arial"/>
            <w:color w:val="3A3C41"/>
            <w:spacing w:val="4"/>
            <w:sz w:val="14"/>
            <w:szCs w:val="14"/>
          </w:rPr>
          <w:t>Ask a Doctor</w:t>
        </w:r>
      </w:ins>
    </w:p>
    <w:p w:rsidR="00F07F57" w:rsidRDefault="00F07F57" w:rsidP="00F07F57">
      <w:pPr>
        <w:shd w:val="clear" w:color="auto" w:fill="FFFFFF"/>
        <w:rPr>
          <w:ins w:id="538" w:author="Unknown"/>
          <w:rFonts w:ascii="robotoregular" w:hAnsi="robotoregular" w:cs="Times New Roman"/>
          <w:color w:val="333333"/>
          <w:sz w:val="14"/>
          <w:szCs w:val="14"/>
        </w:rPr>
      </w:pPr>
      <w:ins w:id="539" w:author="Unknown">
        <w:r>
          <w:rPr>
            <w:rFonts w:ascii="robotoregular" w:hAnsi="robotoregular"/>
            <w:color w:val="333333"/>
            <w:sz w:val="14"/>
            <w:szCs w:val="14"/>
          </w:rPr>
          <w:fldChar w:fldCharType="begin"/>
        </w:r>
        <w:r>
          <w:rPr>
            <w:rFonts w:ascii="robotoregular" w:hAnsi="robotoregular"/>
            <w:color w:val="333333"/>
            <w:sz w:val="14"/>
            <w:szCs w:val="14"/>
          </w:rPr>
          <w:instrText xml:space="preserve"> HYPERLINK "https://www.sehat.com/dt-vinita-jaiswal-obesity-doctor-indore" \o "Dt. Vinita Jaiswal" </w:instrText>
        </w:r>
        <w:r>
          <w:rPr>
            <w:rFonts w:ascii="robotoregular" w:hAnsi="robotoregular"/>
            <w:color w:val="333333"/>
            <w:sz w:val="14"/>
            <w:szCs w:val="14"/>
          </w:rP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rPr>
            <w:rFonts w:ascii="robotoregular" w:hAnsi="robotoregular"/>
            <w:color w:val="333333"/>
            <w:sz w:val="14"/>
            <w:szCs w:val="14"/>
          </w:rPr>
          <w:fldChar w:fldCharType="end"/>
        </w:r>
      </w:ins>
    </w:p>
    <w:p w:rsidR="00F07F57" w:rsidRDefault="00F07F57" w:rsidP="00F07F57">
      <w:pPr>
        <w:shd w:val="clear" w:color="auto" w:fill="FFFFFF"/>
        <w:rPr>
          <w:ins w:id="540" w:author="Unknown"/>
          <w:rFonts w:ascii="robotoregular" w:hAnsi="robotoregular"/>
          <w:color w:val="333333"/>
          <w:sz w:val="14"/>
          <w:szCs w:val="14"/>
        </w:rPr>
      </w:pPr>
      <w:ins w:id="541" w:author="Unknown">
        <w:r>
          <w:rPr>
            <w:rFonts w:ascii="robotoregular" w:hAnsi="robotoregular"/>
            <w:color w:val="333333"/>
            <w:sz w:val="14"/>
            <w:szCs w:val="14"/>
          </w:rPr>
          <w:t>Call for Appointment</w:t>
        </w:r>
      </w:ins>
    </w:p>
    <w:p w:rsidR="00F07F57" w:rsidRDefault="00F07F57" w:rsidP="00F07F57">
      <w:pPr>
        <w:shd w:val="clear" w:color="auto" w:fill="FFFFFF"/>
        <w:rPr>
          <w:ins w:id="542" w:author="Unknown"/>
          <w:rFonts w:ascii="robotoregular" w:hAnsi="robotoregular"/>
          <w:color w:val="333333"/>
          <w:sz w:val="14"/>
          <w:szCs w:val="14"/>
        </w:rPr>
      </w:pPr>
      <w:r>
        <w:rPr>
          <w:rFonts w:ascii="robotoregular" w:hAnsi="robotoregular"/>
          <w:noProof/>
          <w:color w:val="333333"/>
          <w:sz w:val="14"/>
          <w:szCs w:val="14"/>
          <w:lang w:eastAsia="en-IN"/>
        </w:rPr>
        <w:drawing>
          <wp:inline distT="0" distB="0" distL="0" distR="0">
            <wp:extent cx="1003300" cy="1003300"/>
            <wp:effectExtent l="19050" t="0" r="6350" b="0"/>
            <wp:docPr id="69" name="doclink162058" descr="https://d1toqhe3jilt37.cloudfront.net/doctor_logos/1377585605162058dr-c-p-kothari-in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link162058" descr="https://d1toqhe3jilt37.cloudfront.net/doctor_logos/1377585605162058dr-c-p-kothari-indore.jpg"/>
                    <pic:cNvPicPr>
                      <a:picLocks noChangeAspect="1" noChangeArrowheads="1"/>
                    </pic:cNvPicPr>
                  </pic:nvPicPr>
                  <pic:blipFill>
                    <a:blip r:embed="rId72"/>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F07F57" w:rsidRDefault="00F07F57" w:rsidP="00F07F57">
      <w:pPr>
        <w:pStyle w:val="Heading2"/>
        <w:shd w:val="clear" w:color="auto" w:fill="FFFFFF"/>
        <w:spacing w:before="0" w:beforeAutospacing="0" w:after="40" w:afterAutospacing="0"/>
        <w:rPr>
          <w:ins w:id="543" w:author="Unknown"/>
          <w:rFonts w:ascii="Arial" w:hAnsi="Arial" w:cs="Arial"/>
          <w:b w:val="0"/>
          <w:bCs w:val="0"/>
          <w:color w:val="3A3C41"/>
          <w:spacing w:val="3"/>
          <w:sz w:val="19"/>
          <w:szCs w:val="19"/>
        </w:rPr>
      </w:pPr>
      <w:ins w:id="544" w:author="Unknown">
        <w:r>
          <w:rPr>
            <w:rFonts w:ascii="Arial" w:hAnsi="Arial" w:cs="Arial"/>
            <w:b w:val="0"/>
            <w:bCs w:val="0"/>
            <w:color w:val="3A3C41"/>
            <w:spacing w:val="3"/>
            <w:sz w:val="19"/>
            <w:szCs w:val="19"/>
          </w:rPr>
          <w:fldChar w:fldCharType="begin"/>
        </w:r>
        <w:r>
          <w:rPr>
            <w:rFonts w:ascii="Arial" w:hAnsi="Arial" w:cs="Arial"/>
            <w:b w:val="0"/>
            <w:bCs w:val="0"/>
            <w:color w:val="3A3C41"/>
            <w:spacing w:val="3"/>
            <w:sz w:val="19"/>
            <w:szCs w:val="19"/>
          </w:rPr>
          <w:instrText xml:space="preserve"> HYPERLINK "https://www.sehat.com/dr-cp-kothari-general-laparoscopic-surgery-doctor-indore" \o "Dr. C.P. Kothari" </w:instrText>
        </w:r>
        <w:r>
          <w:rPr>
            <w:rFonts w:ascii="Arial" w:hAnsi="Arial" w:cs="Arial"/>
            <w:b w:val="0"/>
            <w:bCs w:val="0"/>
            <w:color w:val="3A3C41"/>
            <w:spacing w:val="3"/>
            <w:sz w:val="19"/>
            <w:szCs w:val="19"/>
          </w:rPr>
          <w:fldChar w:fldCharType="separate"/>
        </w:r>
        <w:r>
          <w:rPr>
            <w:rStyle w:val="Hyperlink"/>
            <w:rFonts w:ascii="Arial" w:hAnsi="Arial" w:cs="Arial"/>
            <w:b w:val="0"/>
            <w:bCs w:val="0"/>
            <w:color w:val="3A3C41"/>
            <w:spacing w:val="3"/>
            <w:sz w:val="19"/>
            <w:szCs w:val="19"/>
            <w:u w:val="none"/>
          </w:rPr>
          <w:t>Dr. C.P. Kothari</w:t>
        </w:r>
        <w:r>
          <w:rPr>
            <w:rFonts w:ascii="Arial" w:hAnsi="Arial" w:cs="Arial"/>
            <w:b w:val="0"/>
            <w:bCs w:val="0"/>
            <w:color w:val="3A3C41"/>
            <w:spacing w:val="3"/>
            <w:sz w:val="19"/>
            <w:szCs w:val="19"/>
          </w:rPr>
          <w:br/>
        </w:r>
        <w:r>
          <w:rPr>
            <w:rStyle w:val="dcommatag"/>
            <w:rFonts w:ascii="Arial" w:hAnsi="Arial" w:cs="Arial"/>
            <w:b w:val="0"/>
            <w:bCs w:val="0"/>
            <w:color w:val="3A3C41"/>
            <w:spacing w:val="3"/>
            <w:sz w:val="15"/>
            <w:szCs w:val="15"/>
          </w:rPr>
          <w:t>General &amp; Laparoscopic Surgeon</w:t>
        </w:r>
        <w:r>
          <w:rPr>
            <w:rFonts w:ascii="Arial" w:hAnsi="Arial" w:cs="Arial"/>
            <w:b w:val="0"/>
            <w:bCs w:val="0"/>
            <w:color w:val="3A3C41"/>
            <w:spacing w:val="3"/>
            <w:sz w:val="19"/>
            <w:szCs w:val="19"/>
          </w:rPr>
          <w:fldChar w:fldCharType="end"/>
        </w:r>
      </w:ins>
    </w:p>
    <w:p w:rsidR="00F07F57" w:rsidRDefault="00F07F57" w:rsidP="00F07F57">
      <w:pPr>
        <w:pStyle w:val="edu"/>
        <w:shd w:val="clear" w:color="auto" w:fill="FFFFFF"/>
        <w:spacing w:before="0" w:beforeAutospacing="0" w:after="0" w:afterAutospacing="0" w:line="228" w:lineRule="atLeast"/>
        <w:rPr>
          <w:ins w:id="545" w:author="Unknown"/>
          <w:rFonts w:ascii="robotoregular" w:hAnsi="robotoregular"/>
          <w:color w:val="3A3C41"/>
          <w:spacing w:val="4"/>
          <w:sz w:val="14"/>
          <w:szCs w:val="14"/>
        </w:rPr>
      </w:pPr>
      <w:ins w:id="546" w:author="Unknown">
        <w:r>
          <w:rPr>
            <w:rStyle w:val="edu1"/>
            <w:rFonts w:ascii="Arial" w:hAnsi="Arial" w:cs="Arial"/>
            <w:i/>
            <w:iCs/>
            <w:color w:val="888E96"/>
            <w:spacing w:val="6"/>
            <w:sz w:val="11"/>
            <w:szCs w:val="11"/>
          </w:rPr>
          <w:t>MS, FIAS, FIAGES</w:t>
        </w:r>
      </w:ins>
    </w:p>
    <w:p w:rsidR="00F07F57" w:rsidRDefault="00F07F57" w:rsidP="00F07F57">
      <w:pPr>
        <w:numPr>
          <w:ilvl w:val="0"/>
          <w:numId w:val="14"/>
        </w:numPr>
        <w:shd w:val="clear" w:color="auto" w:fill="FFFFFF"/>
        <w:spacing w:before="100" w:beforeAutospacing="1" w:after="50" w:line="240" w:lineRule="auto"/>
        <w:ind w:left="0"/>
        <w:rPr>
          <w:ins w:id="547" w:author="Unknown"/>
          <w:rFonts w:ascii="Arial" w:hAnsi="Arial" w:cs="Arial"/>
          <w:color w:val="3A3C41"/>
          <w:spacing w:val="4"/>
          <w:sz w:val="14"/>
          <w:szCs w:val="14"/>
        </w:rPr>
      </w:pPr>
      <w:ins w:id="548" w:author="Unknown">
        <w:r>
          <w:rPr>
            <w:rFonts w:ascii="Arial" w:hAnsi="Arial" w:cs="Arial"/>
            <w:color w:val="3A3C41"/>
            <w:spacing w:val="4"/>
            <w:sz w:val="14"/>
            <w:szCs w:val="14"/>
          </w:rPr>
          <w:t>Indore</w:t>
        </w:r>
      </w:ins>
    </w:p>
    <w:p w:rsidR="00F07F57" w:rsidRDefault="00F07F57" w:rsidP="00F07F57">
      <w:pPr>
        <w:numPr>
          <w:ilvl w:val="0"/>
          <w:numId w:val="14"/>
        </w:numPr>
        <w:shd w:val="clear" w:color="auto" w:fill="FFFFFF"/>
        <w:spacing w:before="100" w:beforeAutospacing="1" w:after="50" w:line="240" w:lineRule="auto"/>
        <w:ind w:left="0"/>
        <w:rPr>
          <w:ins w:id="549" w:author="Unknown"/>
          <w:rFonts w:ascii="Arial" w:hAnsi="Arial" w:cs="Arial"/>
          <w:color w:val="3A3C41"/>
          <w:spacing w:val="4"/>
          <w:sz w:val="14"/>
          <w:szCs w:val="14"/>
        </w:rPr>
      </w:pPr>
      <w:ins w:id="550" w:author="Unknown">
        <w:r>
          <w:rPr>
            <w:rFonts w:ascii="Arial" w:hAnsi="Arial" w:cs="Arial"/>
            <w:color w:val="3A3C41"/>
            <w:spacing w:val="4"/>
            <w:sz w:val="14"/>
            <w:szCs w:val="14"/>
          </w:rPr>
          <w:t>20 Years Experience</w:t>
        </w:r>
      </w:ins>
    </w:p>
    <w:p w:rsidR="00F07F57" w:rsidRDefault="00F07F57" w:rsidP="00F07F57">
      <w:pPr>
        <w:numPr>
          <w:ilvl w:val="0"/>
          <w:numId w:val="14"/>
        </w:numPr>
        <w:shd w:val="clear" w:color="auto" w:fill="FFFFFF"/>
        <w:spacing w:before="100" w:beforeAutospacing="1" w:after="50" w:line="240" w:lineRule="auto"/>
        <w:ind w:left="0"/>
        <w:rPr>
          <w:ins w:id="551" w:author="Unknown"/>
          <w:rFonts w:ascii="Arial" w:hAnsi="Arial" w:cs="Arial"/>
          <w:color w:val="3A3C41"/>
          <w:spacing w:val="4"/>
          <w:sz w:val="14"/>
          <w:szCs w:val="14"/>
        </w:rPr>
      </w:pPr>
      <w:ins w:id="552" w:author="Unknown">
        <w:r>
          <w:rPr>
            <w:rFonts w:ascii="Arial" w:hAnsi="Arial" w:cs="Arial"/>
            <w:color w:val="3A3C41"/>
            <w:spacing w:val="4"/>
            <w:sz w:val="14"/>
            <w:szCs w:val="14"/>
          </w:rPr>
          <w:t>4 Hospitals</w:t>
        </w:r>
      </w:ins>
    </w:p>
    <w:p w:rsidR="00F07F57" w:rsidRDefault="00F07F57" w:rsidP="00F07F57">
      <w:pPr>
        <w:numPr>
          <w:ilvl w:val="0"/>
          <w:numId w:val="14"/>
        </w:numPr>
        <w:shd w:val="clear" w:color="auto" w:fill="FFFFFF"/>
        <w:spacing w:before="100" w:beforeAutospacing="1" w:after="50" w:line="240" w:lineRule="auto"/>
        <w:ind w:left="0"/>
        <w:rPr>
          <w:ins w:id="553" w:author="Unknown"/>
          <w:rFonts w:ascii="Arial" w:hAnsi="Arial" w:cs="Arial"/>
          <w:color w:val="3A3C41"/>
          <w:spacing w:val="4"/>
          <w:sz w:val="14"/>
          <w:szCs w:val="14"/>
        </w:rPr>
      </w:pPr>
      <w:ins w:id="554" w:author="Unknown">
        <w:r>
          <w:rPr>
            <w:rFonts w:ascii="Arial" w:hAnsi="Arial" w:cs="Arial"/>
            <w:color w:val="3A3C41"/>
            <w:spacing w:val="4"/>
            <w:sz w:val="14"/>
            <w:szCs w:val="14"/>
          </w:rPr>
          <w:fldChar w:fldCharType="begin"/>
        </w:r>
        <w:r>
          <w:rPr>
            <w:rFonts w:ascii="Arial" w:hAnsi="Arial" w:cs="Arial"/>
            <w:color w:val="3A3C41"/>
            <w:spacing w:val="4"/>
            <w:sz w:val="14"/>
            <w:szCs w:val="14"/>
          </w:rPr>
          <w:instrText xml:space="preserve"> INCLUDEPICTURE "data:image/gif;base64,R0lGODlhAQABAIAAAP///////yH5BAEKAAEALAAAAAABAAEAAAICTAEAOw==" \* MERGEFORMATINET </w:instrText>
        </w:r>
      </w:ins>
      <w:r>
        <w:rPr>
          <w:rFonts w:ascii="Arial" w:hAnsi="Arial" w:cs="Arial"/>
          <w:color w:val="3A3C41"/>
          <w:spacing w:val="4"/>
          <w:sz w:val="14"/>
          <w:szCs w:val="14"/>
        </w:rPr>
        <w:fldChar w:fldCharType="separate"/>
      </w:r>
      <w:r>
        <w:rPr>
          <w:rFonts w:ascii="Arial" w:hAnsi="Arial" w:cs="Arial"/>
          <w:color w:val="3A3C41"/>
          <w:spacing w:val="4"/>
          <w:sz w:val="14"/>
          <w:szCs w:val="14"/>
        </w:rPr>
        <w:pict>
          <v:shape id="_x0000_i1034" type="#_x0000_t75" alt="" style="width:24pt;height:24pt"/>
        </w:pict>
      </w:r>
      <w:ins w:id="555" w:author="Unknown">
        <w:r>
          <w:rPr>
            <w:rFonts w:ascii="Arial" w:hAnsi="Arial" w:cs="Arial"/>
            <w:color w:val="3A3C41"/>
            <w:spacing w:val="4"/>
            <w:sz w:val="14"/>
            <w:szCs w:val="14"/>
          </w:rPr>
          <w:fldChar w:fldCharType="end"/>
        </w:r>
      </w:ins>
    </w:p>
    <w:p w:rsidR="00F07F57" w:rsidRDefault="00F07F57" w:rsidP="00F07F57">
      <w:pPr>
        <w:pStyle w:val="text-center"/>
        <w:pBdr>
          <w:right w:val="single" w:sz="4" w:space="0" w:color="DCE0E0"/>
        </w:pBdr>
        <w:shd w:val="clear" w:color="auto" w:fill="FFFFFF"/>
        <w:spacing w:before="0" w:beforeAutospacing="0" w:after="0" w:afterAutospacing="0" w:line="408" w:lineRule="atLeast"/>
        <w:jc w:val="center"/>
        <w:rPr>
          <w:ins w:id="556" w:author="Unknown"/>
          <w:rFonts w:ascii="Arial" w:hAnsi="Arial" w:cs="Arial"/>
          <w:color w:val="3A3C41"/>
          <w:spacing w:val="4"/>
          <w:sz w:val="14"/>
          <w:szCs w:val="14"/>
        </w:rPr>
      </w:pPr>
      <w:ins w:id="557" w:author="Unknown">
        <w:r>
          <w:rPr>
            <w:rFonts w:ascii="Arial" w:hAnsi="Arial" w:cs="Arial"/>
            <w:color w:val="3A3C41"/>
            <w:spacing w:val="4"/>
            <w:sz w:val="14"/>
            <w:szCs w:val="14"/>
          </w:rPr>
          <w:t>Ask a Doctor</w:t>
        </w:r>
      </w:ins>
    </w:p>
    <w:p w:rsidR="00F07F57" w:rsidRDefault="00F07F57" w:rsidP="00F07F57">
      <w:pPr>
        <w:shd w:val="clear" w:color="auto" w:fill="FFFFFF"/>
        <w:rPr>
          <w:ins w:id="558" w:author="Unknown"/>
          <w:rFonts w:ascii="robotoregular" w:hAnsi="robotoregular" w:cs="Times New Roman"/>
          <w:color w:val="333333"/>
          <w:sz w:val="14"/>
          <w:szCs w:val="14"/>
        </w:rPr>
      </w:pPr>
      <w:ins w:id="559" w:author="Unknown">
        <w:r>
          <w:rPr>
            <w:rFonts w:ascii="robotoregular" w:hAnsi="robotoregular"/>
            <w:color w:val="333333"/>
            <w:sz w:val="14"/>
            <w:szCs w:val="14"/>
          </w:rPr>
          <w:fldChar w:fldCharType="begin"/>
        </w:r>
        <w:r>
          <w:rPr>
            <w:rFonts w:ascii="robotoregular" w:hAnsi="robotoregular"/>
            <w:color w:val="333333"/>
            <w:sz w:val="14"/>
            <w:szCs w:val="14"/>
          </w:rPr>
          <w:instrText xml:space="preserve"> HYPERLINK "https://www.sehat.com/dr-cp-kothari-general-laparoscopic-surgery-doctor-indore" \o "Dr. C.P. Kothari" </w:instrText>
        </w:r>
        <w:r>
          <w:rPr>
            <w:rFonts w:ascii="robotoregular" w:hAnsi="robotoregular"/>
            <w:color w:val="333333"/>
            <w:sz w:val="14"/>
            <w:szCs w:val="14"/>
          </w:rPr>
          <w:fldChar w:fldCharType="separate"/>
        </w:r>
        <w:r>
          <w:rPr>
            <w:rStyle w:val="Hyperlink"/>
            <w:rFonts w:ascii="Arial" w:hAnsi="Arial" w:cs="Arial"/>
            <w:color w:val="3A3C41"/>
            <w:spacing w:val="2"/>
            <w:sz w:val="14"/>
            <w:szCs w:val="14"/>
            <w:u w:val="none"/>
            <w:bdr w:val="none" w:sz="0" w:space="0" w:color="auto" w:frame="1"/>
            <w:shd w:val="clear" w:color="auto" w:fill="FDFDFD"/>
          </w:rPr>
          <w:t>View Profile</w:t>
        </w:r>
        <w:r>
          <w:rPr>
            <w:rFonts w:ascii="robotoregular" w:hAnsi="robotoregular"/>
            <w:color w:val="333333"/>
            <w:sz w:val="14"/>
            <w:szCs w:val="14"/>
          </w:rPr>
          <w:fldChar w:fldCharType="end"/>
        </w:r>
      </w:ins>
    </w:p>
    <w:p w:rsidR="00F07F57" w:rsidRDefault="00F07F57" w:rsidP="00F07F57">
      <w:pPr>
        <w:shd w:val="clear" w:color="auto" w:fill="FFFFFF"/>
        <w:rPr>
          <w:ins w:id="560" w:author="Unknown"/>
          <w:rFonts w:ascii="robotoregular" w:hAnsi="robotoregular"/>
          <w:color w:val="333333"/>
          <w:sz w:val="14"/>
          <w:szCs w:val="14"/>
        </w:rPr>
      </w:pPr>
      <w:ins w:id="561" w:author="Unknown">
        <w:r>
          <w:rPr>
            <w:rFonts w:ascii="robotoregular" w:hAnsi="robotoregular"/>
            <w:color w:val="333333"/>
            <w:sz w:val="14"/>
            <w:szCs w:val="14"/>
          </w:rPr>
          <w:t>Call for Appointment</w:t>
        </w:r>
      </w:ins>
    </w:p>
    <w:p w:rsidR="00F07F57" w:rsidRDefault="00F07F57"/>
    <w:p w:rsidR="00F07F57" w:rsidRDefault="00F07F57"/>
    <w:p w:rsidR="00F07F57" w:rsidRPr="00F07F57" w:rsidRDefault="00F07F57" w:rsidP="00F07F57">
      <w:pPr>
        <w:spacing w:after="0" w:line="240" w:lineRule="auto"/>
        <w:textAlignment w:val="baseline"/>
        <w:rPr>
          <w:rFonts w:ascii="Helvetica" w:eastAsia="Times New Roman" w:hAnsi="Helvetica" w:cs="Times New Roman"/>
          <w:color w:val="373737"/>
          <w:sz w:val="15"/>
          <w:szCs w:val="15"/>
          <w:lang w:eastAsia="en-IN"/>
        </w:rPr>
      </w:pPr>
      <w:r>
        <w:rPr>
          <w:rFonts w:ascii="Helvetica" w:eastAsia="Times New Roman" w:hAnsi="Helvetica" w:cs="Times New Roman"/>
          <w:noProof/>
          <w:color w:val="373737"/>
          <w:sz w:val="15"/>
          <w:szCs w:val="15"/>
          <w:lang w:eastAsia="en-IN"/>
        </w:rPr>
        <w:drawing>
          <wp:inline distT="0" distB="0" distL="0" distR="0">
            <wp:extent cx="9048750" cy="2743200"/>
            <wp:effectExtent l="19050" t="0" r="0" b="0"/>
            <wp:docPr id="171" name="Picture 171" descr="http://www.chlhospitals.org/wp-content/uploads/2013/07/CHL-Hospital-Indore1-950x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chlhospitals.org/wp-content/uploads/2013/07/CHL-Hospital-Indore1-950x288.jpg"/>
                    <pic:cNvPicPr>
                      <a:picLocks noChangeAspect="1" noChangeArrowheads="1"/>
                    </pic:cNvPicPr>
                  </pic:nvPicPr>
                  <pic:blipFill>
                    <a:blip r:embed="rId73"/>
                    <a:srcRect/>
                    <a:stretch>
                      <a:fillRect/>
                    </a:stretch>
                  </pic:blipFill>
                  <pic:spPr bwMode="auto">
                    <a:xfrm>
                      <a:off x="0" y="0"/>
                      <a:ext cx="9048750" cy="2743200"/>
                    </a:xfrm>
                    <a:prstGeom prst="rect">
                      <a:avLst/>
                    </a:prstGeom>
                    <a:noFill/>
                    <a:ln w="9525">
                      <a:noFill/>
                      <a:miter lim="800000"/>
                      <a:headEnd/>
                      <a:tailEnd/>
                    </a:ln>
                  </pic:spPr>
                </pic:pic>
              </a:graphicData>
            </a:graphic>
          </wp:inline>
        </w:drawing>
      </w:r>
    </w:p>
    <w:p w:rsidR="00F07F57" w:rsidRPr="00F07F57" w:rsidRDefault="00F07F57" w:rsidP="00F07F57">
      <w:pPr>
        <w:spacing w:after="390" w:line="240" w:lineRule="auto"/>
        <w:textAlignment w:val="baseline"/>
        <w:rPr>
          <w:rFonts w:ascii="inherit" w:eastAsia="Times New Roman" w:hAnsi="inherit" w:cs="Times New Roman"/>
          <w:color w:val="373737"/>
          <w:sz w:val="15"/>
          <w:szCs w:val="15"/>
          <w:lang w:eastAsia="en-IN"/>
        </w:rPr>
      </w:pPr>
      <w:r w:rsidRPr="00F07F57">
        <w:rPr>
          <w:rFonts w:ascii="inherit" w:eastAsia="Times New Roman" w:hAnsi="inherit" w:cs="Times New Roman"/>
          <w:color w:val="373737"/>
          <w:sz w:val="15"/>
          <w:szCs w:val="15"/>
          <w:lang w:eastAsia="en-IN"/>
        </w:rPr>
        <w:t xml:space="preserve">CHL-Hospitals, Indore is managed and owned by the Convenient Hospitals Ltd, Indore. CHL Hospitals is a 225-bedded Multi Specialty Critical Care Hospital located on A.B Road, Indore, Madhya Pradesh, </w:t>
      </w:r>
      <w:proofErr w:type="gramStart"/>
      <w:r w:rsidRPr="00F07F57">
        <w:rPr>
          <w:rFonts w:ascii="inherit" w:eastAsia="Times New Roman" w:hAnsi="inherit" w:cs="Times New Roman"/>
          <w:color w:val="373737"/>
          <w:sz w:val="15"/>
          <w:szCs w:val="15"/>
          <w:lang w:eastAsia="en-IN"/>
        </w:rPr>
        <w:t>(</w:t>
      </w:r>
      <w:proofErr w:type="gramEnd"/>
      <w:r w:rsidRPr="00F07F57">
        <w:rPr>
          <w:rFonts w:ascii="inherit" w:eastAsia="Times New Roman" w:hAnsi="inherit" w:cs="Times New Roman"/>
          <w:color w:val="373737"/>
          <w:sz w:val="15"/>
          <w:szCs w:val="15"/>
          <w:lang w:eastAsia="en-IN"/>
        </w:rPr>
        <w:t xml:space="preserve">India) and has premium connectivity with the entire India. The hospital has gained widespread recognition being the first fully equipped </w:t>
      </w:r>
      <w:proofErr w:type="spellStart"/>
      <w:r w:rsidRPr="00F07F57">
        <w:rPr>
          <w:rFonts w:ascii="inherit" w:eastAsia="Times New Roman" w:hAnsi="inherit" w:cs="Times New Roman"/>
          <w:color w:val="373737"/>
          <w:sz w:val="15"/>
          <w:szCs w:val="15"/>
          <w:lang w:eastAsia="en-IN"/>
        </w:rPr>
        <w:t>center</w:t>
      </w:r>
      <w:proofErr w:type="spellEnd"/>
      <w:r w:rsidRPr="00F07F57">
        <w:rPr>
          <w:rFonts w:ascii="inherit" w:eastAsia="Times New Roman" w:hAnsi="inherit" w:cs="Times New Roman"/>
          <w:color w:val="373737"/>
          <w:sz w:val="15"/>
          <w:szCs w:val="15"/>
          <w:lang w:eastAsia="en-IN"/>
        </w:rPr>
        <w:t xml:space="preserve"> of international standard for Cardiac Interventions and Surgeries in the state. The hospital also enjoys the reputation of being the first to perform Coronary Bypass Surgeries, Coronary Angioplasty and other Catheter based interventions in Indore with a record of highest numbers in central India.</w:t>
      </w:r>
    </w:p>
    <w:p w:rsidR="00F07F57" w:rsidRPr="00F07F57" w:rsidRDefault="00F07F57" w:rsidP="00F07F57">
      <w:pPr>
        <w:spacing w:after="390" w:line="240" w:lineRule="auto"/>
        <w:textAlignment w:val="baseline"/>
        <w:rPr>
          <w:rFonts w:ascii="inherit" w:eastAsia="Times New Roman" w:hAnsi="inherit" w:cs="Times New Roman"/>
          <w:color w:val="373737"/>
          <w:sz w:val="15"/>
          <w:szCs w:val="15"/>
          <w:lang w:eastAsia="en-IN"/>
        </w:rPr>
      </w:pPr>
      <w:r w:rsidRPr="00F07F57">
        <w:rPr>
          <w:rFonts w:ascii="inherit" w:eastAsia="Times New Roman" w:hAnsi="inherit" w:cs="Times New Roman"/>
          <w:color w:val="373737"/>
          <w:sz w:val="15"/>
          <w:szCs w:val="15"/>
          <w:lang w:eastAsia="en-IN"/>
        </w:rPr>
        <w:lastRenderedPageBreak/>
        <w:t>We are the first Corporate Hospital in central India and are proud to be associated with leading corporate groups and government bodies. CHL Hospitals has been a pioneer in the area of preventive healthcare through Health Checkups. A range of tailor –made packages are available to cater the needs of children, adults &amp; corporate.</w:t>
      </w:r>
    </w:p>
    <w:p w:rsidR="00F07F57" w:rsidRPr="00F07F57" w:rsidRDefault="00F07F57" w:rsidP="00F07F57">
      <w:pPr>
        <w:shd w:val="clear" w:color="auto" w:fill="FFFFFF"/>
        <w:spacing w:after="440" w:line="240" w:lineRule="auto"/>
        <w:textAlignment w:val="baseline"/>
        <w:outlineLvl w:val="1"/>
        <w:rPr>
          <w:rFonts w:ascii="Calibri" w:eastAsia="Times New Roman" w:hAnsi="Calibri" w:cs="Calibri"/>
          <w:color w:val="333333"/>
          <w:sz w:val="20"/>
          <w:szCs w:val="20"/>
          <w:lang w:eastAsia="en-IN"/>
        </w:rPr>
      </w:pPr>
      <w:r w:rsidRPr="00F07F57">
        <w:rPr>
          <w:rFonts w:ascii="Calibri" w:eastAsia="Times New Roman" w:hAnsi="Calibri" w:cs="Calibri"/>
          <w:color w:val="333333"/>
          <w:sz w:val="20"/>
          <w:szCs w:val="20"/>
          <w:lang w:eastAsia="en-IN"/>
        </w:rPr>
        <w:t>Search Results</w:t>
      </w:r>
    </w:p>
    <w:p w:rsidR="00F07F57" w:rsidRPr="00F07F57" w:rsidRDefault="00F07F57" w:rsidP="00F07F57">
      <w:pPr>
        <w:spacing w:after="0" w:line="240" w:lineRule="auto"/>
        <w:rPr>
          <w:rFonts w:ascii="Times New Roman" w:eastAsia="Times New Roman" w:hAnsi="Times New Roman" w:cs="Times New Roman"/>
          <w:sz w:val="24"/>
          <w:szCs w:val="24"/>
          <w:lang w:eastAsia="en-IN"/>
        </w:rPr>
      </w:pPr>
      <w:r w:rsidRPr="00F07F57">
        <w:rPr>
          <w:rFonts w:ascii="Times New Roman" w:eastAsia="Times New Roman" w:hAnsi="Symbol" w:cs="Times New Roman"/>
          <w:sz w:val="24"/>
          <w:szCs w:val="24"/>
          <w:lang w:eastAsia="en-IN"/>
        </w:rPr>
        <w:t></w:t>
      </w:r>
      <w:r w:rsidRPr="00F07F57">
        <w:rPr>
          <w:rFonts w:ascii="Times New Roman" w:eastAsia="Times New Roman" w:hAnsi="Times New Roman" w:cs="Times New Roman"/>
          <w:sz w:val="24"/>
          <w:szCs w:val="24"/>
          <w:lang w:eastAsia="en-IN"/>
        </w:rPr>
        <w:t xml:space="preserve">  </w:t>
      </w:r>
    </w:p>
    <w:p w:rsidR="00F07F57" w:rsidRPr="00F07F57" w:rsidRDefault="00F07F57" w:rsidP="00F07F57">
      <w:pPr>
        <w:spacing w:after="0" w:line="240" w:lineRule="auto"/>
        <w:textAlignment w:val="baseline"/>
        <w:rPr>
          <w:rFonts w:ascii="inherit" w:eastAsia="Times New Roman" w:hAnsi="inherit" w:cs="Times New Roman"/>
          <w:color w:val="1982D1"/>
          <w:sz w:val="12"/>
          <w:szCs w:val="12"/>
          <w:bdr w:val="none" w:sz="0" w:space="0" w:color="auto" w:frame="1"/>
          <w:lang w:eastAsia="en-IN"/>
        </w:rPr>
      </w:pPr>
      <w:r w:rsidRPr="00F07F57">
        <w:rPr>
          <w:rFonts w:ascii="inherit" w:eastAsia="Times New Roman" w:hAnsi="inherit" w:cs="Times New Roman"/>
          <w:sz w:val="12"/>
          <w:szCs w:val="12"/>
          <w:lang w:eastAsia="en-IN"/>
        </w:rPr>
        <w:fldChar w:fldCharType="begin"/>
      </w:r>
      <w:r w:rsidRPr="00F07F57">
        <w:rPr>
          <w:rFonts w:ascii="inherit" w:eastAsia="Times New Roman" w:hAnsi="inherit" w:cs="Times New Roman"/>
          <w:sz w:val="12"/>
          <w:szCs w:val="12"/>
          <w:lang w:eastAsia="en-IN"/>
        </w:rPr>
        <w:instrText xml:space="preserve"> HYPERLINK "http://www.chlhospitals.org/dr-avinash-talele/" </w:instrText>
      </w:r>
      <w:r w:rsidRPr="00F07F57">
        <w:rPr>
          <w:rFonts w:ascii="inherit" w:eastAsia="Times New Roman" w:hAnsi="inherit" w:cs="Times New Roman"/>
          <w:sz w:val="12"/>
          <w:szCs w:val="12"/>
          <w:lang w:eastAsia="en-IN"/>
        </w:rPr>
        <w:fldChar w:fldCharType="separate"/>
      </w:r>
    </w:p>
    <w:p w:rsidR="00F07F57" w:rsidRPr="00F07F57" w:rsidRDefault="00F07F57" w:rsidP="00F07F57">
      <w:pPr>
        <w:spacing w:after="0" w:line="240" w:lineRule="auto"/>
        <w:textAlignment w:val="baseline"/>
        <w:rPr>
          <w:rFonts w:ascii="Times New Roman" w:eastAsia="Times New Roman" w:hAnsi="Times New Roman" w:cs="Times New Roman"/>
          <w:sz w:val="24"/>
          <w:szCs w:val="24"/>
          <w:lang w:eastAsia="en-IN"/>
        </w:rPr>
      </w:pPr>
      <w:r w:rsidRPr="00F07F57">
        <w:rPr>
          <w:rFonts w:ascii="inherit" w:eastAsia="Times New Roman" w:hAnsi="inherit" w:cs="Times New Roman"/>
          <w:sz w:val="12"/>
          <w:szCs w:val="12"/>
          <w:lang w:eastAsia="en-IN"/>
        </w:rPr>
        <w:fldChar w:fldCharType="end"/>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hyperlink r:id="rId74" w:history="1">
        <w:r w:rsidRPr="00F07F57">
          <w:rPr>
            <w:rFonts w:ascii="inherit" w:eastAsia="Times New Roman" w:hAnsi="inherit" w:cs="Times New Roman"/>
            <w:color w:val="1982D1"/>
            <w:sz w:val="12"/>
            <w:lang w:eastAsia="en-IN"/>
          </w:rPr>
          <w:t>View Profile</w:t>
        </w:r>
      </w:hyperlink>
    </w:p>
    <w:tbl>
      <w:tblPr>
        <w:tblW w:w="0" w:type="auto"/>
        <w:tblCellSpacing w:w="15" w:type="dxa"/>
        <w:tblCellMar>
          <w:left w:w="0" w:type="dxa"/>
          <w:right w:w="0" w:type="dxa"/>
        </w:tblCellMar>
        <w:tblLook w:val="04A0"/>
      </w:tblPr>
      <w:tblGrid>
        <w:gridCol w:w="1915"/>
        <w:gridCol w:w="1915"/>
      </w:tblGrid>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Name</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 xml:space="preserve">Dr </w:t>
            </w:r>
            <w:proofErr w:type="spellStart"/>
            <w:r w:rsidRPr="00F07F57">
              <w:rPr>
                <w:rFonts w:ascii="inherit" w:eastAsia="Times New Roman" w:hAnsi="inherit" w:cs="Times New Roman"/>
                <w:sz w:val="12"/>
                <w:szCs w:val="12"/>
                <w:lang w:eastAsia="en-IN"/>
              </w:rPr>
              <w:t>Avinash</w:t>
            </w:r>
            <w:proofErr w:type="spellEnd"/>
            <w:r w:rsidRPr="00F07F57">
              <w:rPr>
                <w:rFonts w:ascii="inherit" w:eastAsia="Times New Roman" w:hAnsi="inherit" w:cs="Times New Roman"/>
                <w:sz w:val="12"/>
                <w:szCs w:val="12"/>
                <w:lang w:eastAsia="en-IN"/>
              </w:rPr>
              <w:t xml:space="preserve"> </w:t>
            </w:r>
            <w:proofErr w:type="spellStart"/>
            <w:r w:rsidRPr="00F07F57">
              <w:rPr>
                <w:rFonts w:ascii="inherit" w:eastAsia="Times New Roman" w:hAnsi="inherit" w:cs="Times New Roman"/>
                <w:sz w:val="12"/>
                <w:szCs w:val="12"/>
                <w:lang w:eastAsia="en-IN"/>
              </w:rPr>
              <w:t>Talele</w:t>
            </w:r>
            <w:proofErr w:type="spellEnd"/>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Designation</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MD,DM</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Specialty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Medical Oncologist</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Availability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
        </w:tc>
      </w:tr>
    </w:tbl>
    <w:p w:rsidR="00F07F57" w:rsidRPr="00F07F57" w:rsidRDefault="00F07F57" w:rsidP="00F07F57">
      <w:pPr>
        <w:shd w:val="clear" w:color="auto" w:fill="01A998"/>
        <w:spacing w:after="0" w:line="240" w:lineRule="auto"/>
        <w:textAlignment w:val="baseline"/>
        <w:rPr>
          <w:rFonts w:ascii="inherit" w:eastAsia="Times New Roman" w:hAnsi="inherit" w:cs="Times New Roman"/>
          <w:color w:val="FFFFFF"/>
          <w:sz w:val="12"/>
          <w:szCs w:val="12"/>
          <w:lang w:eastAsia="en-IN"/>
        </w:rPr>
      </w:pPr>
      <w:hyperlink r:id="rId75" w:tooltip="Secondary Lightbox - Screenshot 2" w:history="1">
        <w:r w:rsidRPr="00F07F57">
          <w:rPr>
            <w:rFonts w:ascii="inherit" w:eastAsia="Times New Roman" w:hAnsi="inherit" w:cs="Times New Roman"/>
            <w:color w:val="FFFFFF"/>
            <w:sz w:val="12"/>
            <w:lang w:eastAsia="en-IN"/>
          </w:rPr>
          <w:t>Book an Appointment Now</w:t>
        </w:r>
      </w:hyperlink>
    </w:p>
    <w:p w:rsidR="00F07F57" w:rsidRPr="00F07F57" w:rsidRDefault="00F07F57" w:rsidP="00F07F57">
      <w:pPr>
        <w:spacing w:after="0" w:line="240" w:lineRule="auto"/>
        <w:rPr>
          <w:rFonts w:ascii="Times New Roman" w:eastAsia="Times New Roman" w:hAnsi="Times New Roman" w:cs="Times New Roman"/>
          <w:sz w:val="24"/>
          <w:szCs w:val="24"/>
          <w:lang w:eastAsia="en-IN"/>
        </w:rPr>
      </w:pPr>
      <w:r w:rsidRPr="00F07F57">
        <w:rPr>
          <w:rFonts w:ascii="Times New Roman" w:eastAsia="Times New Roman" w:hAnsi="Symbol" w:cs="Times New Roman"/>
          <w:sz w:val="24"/>
          <w:szCs w:val="24"/>
          <w:lang w:eastAsia="en-IN"/>
        </w:rPr>
        <w:t></w:t>
      </w:r>
      <w:r w:rsidRPr="00F07F57">
        <w:rPr>
          <w:rFonts w:ascii="Times New Roman" w:eastAsia="Times New Roman" w:hAnsi="Times New Roman" w:cs="Times New Roman"/>
          <w:sz w:val="24"/>
          <w:szCs w:val="24"/>
          <w:lang w:eastAsia="en-IN"/>
        </w:rPr>
        <w:t xml:space="preserve">  </w:t>
      </w:r>
    </w:p>
    <w:p w:rsidR="00F07F57" w:rsidRPr="00F07F57" w:rsidRDefault="00F07F57" w:rsidP="00F07F57">
      <w:pPr>
        <w:spacing w:after="0" w:line="240" w:lineRule="auto"/>
        <w:textAlignment w:val="baseline"/>
        <w:rPr>
          <w:rFonts w:ascii="inherit" w:eastAsia="Times New Roman" w:hAnsi="inherit" w:cs="Times New Roman"/>
          <w:color w:val="1982D1"/>
          <w:sz w:val="12"/>
          <w:szCs w:val="12"/>
          <w:bdr w:val="none" w:sz="0" w:space="0" w:color="auto" w:frame="1"/>
          <w:lang w:eastAsia="en-IN"/>
        </w:rPr>
      </w:pPr>
      <w:r w:rsidRPr="00F07F57">
        <w:rPr>
          <w:rFonts w:ascii="inherit" w:eastAsia="Times New Roman" w:hAnsi="inherit" w:cs="Times New Roman"/>
          <w:sz w:val="12"/>
          <w:szCs w:val="12"/>
          <w:lang w:eastAsia="en-IN"/>
        </w:rPr>
        <w:fldChar w:fldCharType="begin"/>
      </w:r>
      <w:r w:rsidRPr="00F07F57">
        <w:rPr>
          <w:rFonts w:ascii="inherit" w:eastAsia="Times New Roman" w:hAnsi="inherit" w:cs="Times New Roman"/>
          <w:sz w:val="12"/>
          <w:szCs w:val="12"/>
          <w:lang w:eastAsia="en-IN"/>
        </w:rPr>
        <w:instrText xml:space="preserve"> HYPERLINK "http://www.chlhospitals.org/dr-suraj-verma/" </w:instrText>
      </w:r>
      <w:r w:rsidRPr="00F07F57">
        <w:rPr>
          <w:rFonts w:ascii="inherit" w:eastAsia="Times New Roman" w:hAnsi="inherit" w:cs="Times New Roman"/>
          <w:sz w:val="12"/>
          <w:szCs w:val="12"/>
          <w:lang w:eastAsia="en-IN"/>
        </w:rPr>
        <w:fldChar w:fldCharType="separate"/>
      </w:r>
    </w:p>
    <w:p w:rsidR="00F07F57" w:rsidRPr="00F07F57" w:rsidRDefault="00F07F57" w:rsidP="00F07F57">
      <w:pPr>
        <w:spacing w:after="0" w:line="240" w:lineRule="auto"/>
        <w:textAlignment w:val="baseline"/>
        <w:rPr>
          <w:rFonts w:ascii="Times New Roman" w:eastAsia="Times New Roman" w:hAnsi="Times New Roman" w:cs="Times New Roman"/>
          <w:sz w:val="24"/>
          <w:szCs w:val="24"/>
          <w:lang w:eastAsia="en-IN"/>
        </w:rPr>
      </w:pPr>
      <w:r w:rsidRPr="00F07F57">
        <w:rPr>
          <w:rFonts w:ascii="inherit" w:eastAsia="Times New Roman" w:hAnsi="inherit" w:cs="Times New Roman"/>
          <w:sz w:val="12"/>
          <w:szCs w:val="12"/>
          <w:lang w:eastAsia="en-IN"/>
        </w:rPr>
        <w:fldChar w:fldCharType="end"/>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hyperlink r:id="rId76" w:history="1">
        <w:r w:rsidRPr="00F07F57">
          <w:rPr>
            <w:rFonts w:ascii="inherit" w:eastAsia="Times New Roman" w:hAnsi="inherit" w:cs="Times New Roman"/>
            <w:color w:val="1982D1"/>
            <w:sz w:val="12"/>
            <w:lang w:eastAsia="en-IN"/>
          </w:rPr>
          <w:t>View Profile</w:t>
        </w:r>
      </w:hyperlink>
    </w:p>
    <w:tbl>
      <w:tblPr>
        <w:tblW w:w="0" w:type="auto"/>
        <w:tblCellSpacing w:w="15" w:type="dxa"/>
        <w:tblCellMar>
          <w:left w:w="0" w:type="dxa"/>
          <w:right w:w="0" w:type="dxa"/>
        </w:tblCellMar>
        <w:tblLook w:val="04A0"/>
      </w:tblPr>
      <w:tblGrid>
        <w:gridCol w:w="1915"/>
        <w:gridCol w:w="1915"/>
      </w:tblGrid>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Name</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 xml:space="preserve">Dr </w:t>
            </w:r>
            <w:proofErr w:type="spellStart"/>
            <w:r w:rsidRPr="00F07F57">
              <w:rPr>
                <w:rFonts w:ascii="inherit" w:eastAsia="Times New Roman" w:hAnsi="inherit" w:cs="Times New Roman"/>
                <w:sz w:val="12"/>
                <w:szCs w:val="12"/>
                <w:lang w:eastAsia="en-IN"/>
              </w:rPr>
              <w:t>Suraj</w:t>
            </w:r>
            <w:proofErr w:type="spellEnd"/>
            <w:r w:rsidRPr="00F07F57">
              <w:rPr>
                <w:rFonts w:ascii="inherit" w:eastAsia="Times New Roman" w:hAnsi="inherit" w:cs="Times New Roman"/>
                <w:sz w:val="12"/>
                <w:szCs w:val="12"/>
                <w:lang w:eastAsia="en-IN"/>
              </w:rPr>
              <w:t xml:space="preserve"> </w:t>
            </w:r>
            <w:proofErr w:type="spellStart"/>
            <w:r w:rsidRPr="00F07F57">
              <w:rPr>
                <w:rFonts w:ascii="inherit" w:eastAsia="Times New Roman" w:hAnsi="inherit" w:cs="Times New Roman"/>
                <w:sz w:val="12"/>
                <w:szCs w:val="12"/>
                <w:lang w:eastAsia="en-IN"/>
              </w:rPr>
              <w:t>Verma</w:t>
            </w:r>
            <w:proofErr w:type="spellEnd"/>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Designation</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MBBS, DNB</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Specialty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Consultant Pulmonologist</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Availability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
        </w:tc>
      </w:tr>
    </w:tbl>
    <w:p w:rsidR="00F07F57" w:rsidRPr="00F07F57" w:rsidRDefault="00F07F57" w:rsidP="00F07F57">
      <w:pPr>
        <w:shd w:val="clear" w:color="auto" w:fill="01A998"/>
        <w:spacing w:after="0" w:line="240" w:lineRule="auto"/>
        <w:textAlignment w:val="baseline"/>
        <w:rPr>
          <w:rFonts w:ascii="inherit" w:eastAsia="Times New Roman" w:hAnsi="inherit" w:cs="Times New Roman"/>
          <w:color w:val="FFFFFF"/>
          <w:sz w:val="12"/>
          <w:szCs w:val="12"/>
          <w:lang w:eastAsia="en-IN"/>
        </w:rPr>
      </w:pPr>
      <w:hyperlink r:id="rId77" w:tooltip="Secondary Lightbox - Screenshot 2" w:history="1">
        <w:r w:rsidRPr="00F07F57">
          <w:rPr>
            <w:rFonts w:ascii="inherit" w:eastAsia="Times New Roman" w:hAnsi="inherit" w:cs="Times New Roman"/>
            <w:color w:val="FFFFFF"/>
            <w:sz w:val="12"/>
            <w:lang w:eastAsia="en-IN"/>
          </w:rPr>
          <w:t>Book an Appointment Now</w:t>
        </w:r>
      </w:hyperlink>
    </w:p>
    <w:p w:rsidR="00F07F57" w:rsidRPr="00F07F57" w:rsidRDefault="00F07F57" w:rsidP="00F07F57">
      <w:pPr>
        <w:spacing w:after="0" w:line="240" w:lineRule="auto"/>
        <w:rPr>
          <w:rFonts w:ascii="Times New Roman" w:eastAsia="Times New Roman" w:hAnsi="Times New Roman" w:cs="Times New Roman"/>
          <w:sz w:val="24"/>
          <w:szCs w:val="24"/>
          <w:lang w:eastAsia="en-IN"/>
        </w:rPr>
      </w:pPr>
      <w:r w:rsidRPr="00F07F57">
        <w:rPr>
          <w:rFonts w:ascii="Times New Roman" w:eastAsia="Times New Roman" w:hAnsi="Symbol" w:cs="Times New Roman"/>
          <w:sz w:val="24"/>
          <w:szCs w:val="24"/>
          <w:lang w:eastAsia="en-IN"/>
        </w:rPr>
        <w:t></w:t>
      </w:r>
      <w:r w:rsidRPr="00F07F57">
        <w:rPr>
          <w:rFonts w:ascii="Times New Roman" w:eastAsia="Times New Roman" w:hAnsi="Times New Roman" w:cs="Times New Roman"/>
          <w:sz w:val="24"/>
          <w:szCs w:val="24"/>
          <w:lang w:eastAsia="en-IN"/>
        </w:rPr>
        <w:t xml:space="preserve">  </w:t>
      </w:r>
    </w:p>
    <w:p w:rsidR="00F07F57" w:rsidRPr="00F07F57" w:rsidRDefault="00F07F57" w:rsidP="00F07F57">
      <w:pPr>
        <w:spacing w:after="0" w:line="240" w:lineRule="auto"/>
        <w:textAlignment w:val="baseline"/>
        <w:rPr>
          <w:rFonts w:ascii="inherit" w:eastAsia="Times New Roman" w:hAnsi="inherit" w:cs="Times New Roman"/>
          <w:color w:val="1982D1"/>
          <w:sz w:val="12"/>
          <w:szCs w:val="12"/>
          <w:bdr w:val="none" w:sz="0" w:space="0" w:color="auto" w:frame="1"/>
          <w:lang w:eastAsia="en-IN"/>
        </w:rPr>
      </w:pPr>
      <w:r w:rsidRPr="00F07F57">
        <w:rPr>
          <w:rFonts w:ascii="inherit" w:eastAsia="Times New Roman" w:hAnsi="inherit" w:cs="Times New Roman"/>
          <w:sz w:val="12"/>
          <w:szCs w:val="12"/>
          <w:lang w:eastAsia="en-IN"/>
        </w:rPr>
        <w:fldChar w:fldCharType="begin"/>
      </w:r>
      <w:r w:rsidRPr="00F07F57">
        <w:rPr>
          <w:rFonts w:ascii="inherit" w:eastAsia="Times New Roman" w:hAnsi="inherit" w:cs="Times New Roman"/>
          <w:sz w:val="12"/>
          <w:szCs w:val="12"/>
          <w:lang w:eastAsia="en-IN"/>
        </w:rPr>
        <w:instrText xml:space="preserve"> HYPERLINK "http://www.chlhospitals.org/dr-sachin-zalani/" </w:instrText>
      </w:r>
      <w:r w:rsidRPr="00F07F57">
        <w:rPr>
          <w:rFonts w:ascii="inherit" w:eastAsia="Times New Roman" w:hAnsi="inherit" w:cs="Times New Roman"/>
          <w:sz w:val="12"/>
          <w:szCs w:val="12"/>
          <w:lang w:eastAsia="en-IN"/>
        </w:rPr>
        <w:fldChar w:fldCharType="separate"/>
      </w:r>
    </w:p>
    <w:p w:rsidR="00F07F57" w:rsidRPr="00F07F57" w:rsidRDefault="00F07F57" w:rsidP="00F07F57">
      <w:pPr>
        <w:spacing w:after="0" w:line="240" w:lineRule="auto"/>
        <w:textAlignment w:val="baseline"/>
        <w:rPr>
          <w:rFonts w:ascii="Times New Roman" w:eastAsia="Times New Roman" w:hAnsi="Times New Roman" w:cs="Times New Roman"/>
          <w:sz w:val="24"/>
          <w:szCs w:val="24"/>
          <w:lang w:eastAsia="en-IN"/>
        </w:rPr>
      </w:pPr>
      <w:r>
        <w:rPr>
          <w:rFonts w:ascii="inherit" w:eastAsia="Times New Roman" w:hAnsi="inherit" w:cs="Times New Roman"/>
          <w:noProof/>
          <w:color w:val="1982D1"/>
          <w:sz w:val="12"/>
          <w:szCs w:val="12"/>
          <w:bdr w:val="none" w:sz="0" w:space="0" w:color="auto" w:frame="1"/>
          <w:lang w:eastAsia="en-IN"/>
        </w:rPr>
        <w:drawing>
          <wp:inline distT="0" distB="0" distL="0" distR="0">
            <wp:extent cx="1352550" cy="1238250"/>
            <wp:effectExtent l="19050" t="0" r="0" b="0"/>
            <wp:docPr id="173" name="Picture 173" descr="http://www.chlhospitals.org/wp-content/uploads/2016/10/Dr.-Sachin-Zalani.jp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chlhospitals.org/wp-content/uploads/2016/10/Dr.-Sachin-Zalani.jpg">
                      <a:hlinkClick r:id="rId78"/>
                    </pic:cNvPr>
                    <pic:cNvPicPr>
                      <a:picLocks noChangeAspect="1" noChangeArrowheads="1"/>
                    </pic:cNvPicPr>
                  </pic:nvPicPr>
                  <pic:blipFill>
                    <a:blip r:embed="rId79"/>
                    <a:srcRect/>
                    <a:stretch>
                      <a:fillRect/>
                    </a:stretch>
                  </pic:blipFill>
                  <pic:spPr bwMode="auto">
                    <a:xfrm>
                      <a:off x="0" y="0"/>
                      <a:ext cx="1352550" cy="1238250"/>
                    </a:xfrm>
                    <a:prstGeom prst="rect">
                      <a:avLst/>
                    </a:prstGeom>
                    <a:noFill/>
                    <a:ln w="9525">
                      <a:noFill/>
                      <a:miter lim="800000"/>
                      <a:headEnd/>
                      <a:tailEnd/>
                    </a:ln>
                  </pic:spPr>
                </pic:pic>
              </a:graphicData>
            </a:graphic>
          </wp:inline>
        </w:drawing>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fldChar w:fldCharType="end"/>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hyperlink r:id="rId80" w:history="1">
        <w:r w:rsidRPr="00F07F57">
          <w:rPr>
            <w:rFonts w:ascii="inherit" w:eastAsia="Times New Roman" w:hAnsi="inherit" w:cs="Times New Roman"/>
            <w:color w:val="1982D1"/>
            <w:sz w:val="12"/>
            <w:lang w:eastAsia="en-IN"/>
          </w:rPr>
          <w:t>View Profile</w:t>
        </w:r>
      </w:hyperlink>
    </w:p>
    <w:tbl>
      <w:tblPr>
        <w:tblW w:w="0" w:type="auto"/>
        <w:tblCellSpacing w:w="15" w:type="dxa"/>
        <w:tblCellMar>
          <w:left w:w="0" w:type="dxa"/>
          <w:right w:w="0" w:type="dxa"/>
        </w:tblCellMar>
        <w:tblLook w:val="04A0"/>
      </w:tblPr>
      <w:tblGrid>
        <w:gridCol w:w="1915"/>
        <w:gridCol w:w="1915"/>
      </w:tblGrid>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Name</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 xml:space="preserve">Dr. </w:t>
            </w:r>
            <w:proofErr w:type="spellStart"/>
            <w:r w:rsidRPr="00F07F57">
              <w:rPr>
                <w:rFonts w:ascii="inherit" w:eastAsia="Times New Roman" w:hAnsi="inherit" w:cs="Times New Roman"/>
                <w:sz w:val="12"/>
                <w:szCs w:val="12"/>
                <w:lang w:eastAsia="en-IN"/>
              </w:rPr>
              <w:t>Sachin</w:t>
            </w:r>
            <w:proofErr w:type="spellEnd"/>
            <w:r w:rsidRPr="00F07F57">
              <w:rPr>
                <w:rFonts w:ascii="inherit" w:eastAsia="Times New Roman" w:hAnsi="inherit" w:cs="Times New Roman"/>
                <w:sz w:val="12"/>
                <w:szCs w:val="12"/>
                <w:lang w:eastAsia="en-IN"/>
              </w:rPr>
              <w:t xml:space="preserve"> </w:t>
            </w:r>
            <w:proofErr w:type="spellStart"/>
            <w:r w:rsidRPr="00F07F57">
              <w:rPr>
                <w:rFonts w:ascii="inherit" w:eastAsia="Times New Roman" w:hAnsi="inherit" w:cs="Times New Roman"/>
                <w:sz w:val="12"/>
                <w:szCs w:val="12"/>
                <w:lang w:eastAsia="en-IN"/>
              </w:rPr>
              <w:t>Zalani</w:t>
            </w:r>
            <w:proofErr w:type="spellEnd"/>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Designation</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M.PT. - Neuroscience (</w:t>
            </w:r>
            <w:proofErr w:type="spellStart"/>
            <w:r w:rsidRPr="00F07F57">
              <w:rPr>
                <w:rFonts w:ascii="inherit" w:eastAsia="Times New Roman" w:hAnsi="inherit" w:cs="Times New Roman"/>
                <w:sz w:val="12"/>
                <w:szCs w:val="12"/>
                <w:lang w:eastAsia="en-IN"/>
              </w:rPr>
              <w:t>Sancheti</w:t>
            </w:r>
            <w:proofErr w:type="spellEnd"/>
            <w:r w:rsidRPr="00F07F57">
              <w:rPr>
                <w:rFonts w:ascii="inherit" w:eastAsia="Times New Roman" w:hAnsi="inherit" w:cs="Times New Roman"/>
                <w:sz w:val="12"/>
                <w:szCs w:val="12"/>
                <w:lang w:eastAsia="en-IN"/>
              </w:rPr>
              <w:t xml:space="preserve"> </w:t>
            </w:r>
            <w:proofErr w:type="spellStart"/>
            <w:r w:rsidRPr="00F07F57">
              <w:rPr>
                <w:rFonts w:ascii="inherit" w:eastAsia="Times New Roman" w:hAnsi="inherit" w:cs="Times New Roman"/>
                <w:sz w:val="12"/>
                <w:szCs w:val="12"/>
                <w:lang w:eastAsia="en-IN"/>
              </w:rPr>
              <w:t>Pune</w:t>
            </w:r>
            <w:proofErr w:type="spellEnd"/>
            <w:r w:rsidRPr="00F07F57">
              <w:rPr>
                <w:rFonts w:ascii="inherit" w:eastAsia="Times New Roman" w:hAnsi="inherit" w:cs="Times New Roman"/>
                <w:sz w:val="12"/>
                <w:szCs w:val="12"/>
                <w:lang w:eastAsia="en-IN"/>
              </w:rPr>
              <w:t>)</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Specialty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Consultant Physiotherapist &amp; Head of the department Physiotherapy</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Availability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
        </w:tc>
      </w:tr>
    </w:tbl>
    <w:p w:rsidR="00F07F57" w:rsidRPr="00F07F57" w:rsidRDefault="00F07F57" w:rsidP="00F07F57">
      <w:pPr>
        <w:shd w:val="clear" w:color="auto" w:fill="01A998"/>
        <w:spacing w:after="0" w:line="240" w:lineRule="auto"/>
        <w:textAlignment w:val="baseline"/>
        <w:rPr>
          <w:rFonts w:ascii="inherit" w:eastAsia="Times New Roman" w:hAnsi="inherit" w:cs="Times New Roman"/>
          <w:color w:val="FFFFFF"/>
          <w:sz w:val="12"/>
          <w:szCs w:val="12"/>
          <w:lang w:eastAsia="en-IN"/>
        </w:rPr>
      </w:pPr>
      <w:hyperlink r:id="rId81" w:tooltip="Secondary Lightbox - Screenshot 2" w:history="1">
        <w:r w:rsidRPr="00F07F57">
          <w:rPr>
            <w:rFonts w:ascii="inherit" w:eastAsia="Times New Roman" w:hAnsi="inherit" w:cs="Times New Roman"/>
            <w:color w:val="FFFFFF"/>
            <w:sz w:val="12"/>
            <w:lang w:eastAsia="en-IN"/>
          </w:rPr>
          <w:t>Book an Appointment Now</w:t>
        </w:r>
      </w:hyperlink>
    </w:p>
    <w:p w:rsidR="00F07F57" w:rsidRPr="00F07F57" w:rsidRDefault="00F07F57" w:rsidP="00F07F57">
      <w:pPr>
        <w:spacing w:after="0" w:line="240" w:lineRule="auto"/>
        <w:rPr>
          <w:rFonts w:ascii="Times New Roman" w:eastAsia="Times New Roman" w:hAnsi="Times New Roman" w:cs="Times New Roman"/>
          <w:sz w:val="24"/>
          <w:szCs w:val="24"/>
          <w:lang w:eastAsia="en-IN"/>
        </w:rPr>
      </w:pPr>
      <w:r w:rsidRPr="00F07F57">
        <w:rPr>
          <w:rFonts w:ascii="Times New Roman" w:eastAsia="Times New Roman" w:hAnsi="Symbol" w:cs="Times New Roman"/>
          <w:sz w:val="24"/>
          <w:szCs w:val="24"/>
          <w:lang w:eastAsia="en-IN"/>
        </w:rPr>
        <w:t></w:t>
      </w:r>
      <w:r w:rsidRPr="00F07F57">
        <w:rPr>
          <w:rFonts w:ascii="Times New Roman" w:eastAsia="Times New Roman" w:hAnsi="Times New Roman" w:cs="Times New Roman"/>
          <w:sz w:val="24"/>
          <w:szCs w:val="24"/>
          <w:lang w:eastAsia="en-IN"/>
        </w:rPr>
        <w:t xml:space="preserve">  </w:t>
      </w:r>
    </w:p>
    <w:p w:rsidR="00F07F57" w:rsidRPr="00F07F57" w:rsidRDefault="00F07F57" w:rsidP="00F07F57">
      <w:pPr>
        <w:spacing w:after="0" w:line="240" w:lineRule="auto"/>
        <w:textAlignment w:val="baseline"/>
        <w:rPr>
          <w:rFonts w:ascii="inherit" w:eastAsia="Times New Roman" w:hAnsi="inherit" w:cs="Times New Roman"/>
          <w:color w:val="1982D1"/>
          <w:sz w:val="12"/>
          <w:szCs w:val="12"/>
          <w:bdr w:val="none" w:sz="0" w:space="0" w:color="auto" w:frame="1"/>
          <w:lang w:eastAsia="en-IN"/>
        </w:rPr>
      </w:pPr>
      <w:r w:rsidRPr="00F07F57">
        <w:rPr>
          <w:rFonts w:ascii="inherit" w:eastAsia="Times New Roman" w:hAnsi="inherit" w:cs="Times New Roman"/>
          <w:sz w:val="12"/>
          <w:szCs w:val="12"/>
          <w:lang w:eastAsia="en-IN"/>
        </w:rPr>
        <w:fldChar w:fldCharType="begin"/>
      </w:r>
      <w:r w:rsidRPr="00F07F57">
        <w:rPr>
          <w:rFonts w:ascii="inherit" w:eastAsia="Times New Roman" w:hAnsi="inherit" w:cs="Times New Roman"/>
          <w:sz w:val="12"/>
          <w:szCs w:val="12"/>
          <w:lang w:eastAsia="en-IN"/>
        </w:rPr>
        <w:instrText xml:space="preserve"> HYPERLINK "http://www.chlhospitals.org/dr-vinaykumar-bohara/" </w:instrText>
      </w:r>
      <w:r w:rsidRPr="00F07F57">
        <w:rPr>
          <w:rFonts w:ascii="inherit" w:eastAsia="Times New Roman" w:hAnsi="inherit" w:cs="Times New Roman"/>
          <w:sz w:val="12"/>
          <w:szCs w:val="12"/>
          <w:lang w:eastAsia="en-IN"/>
        </w:rPr>
        <w:fldChar w:fldCharType="separate"/>
      </w:r>
    </w:p>
    <w:p w:rsidR="00F07F57" w:rsidRPr="00F07F57" w:rsidRDefault="00F07F57" w:rsidP="00F07F57">
      <w:pPr>
        <w:spacing w:after="0" w:line="240" w:lineRule="auto"/>
        <w:textAlignment w:val="baseline"/>
        <w:rPr>
          <w:rFonts w:ascii="Times New Roman" w:eastAsia="Times New Roman" w:hAnsi="Times New Roman" w:cs="Times New Roman"/>
          <w:sz w:val="24"/>
          <w:szCs w:val="24"/>
          <w:lang w:eastAsia="en-IN"/>
        </w:rPr>
      </w:pPr>
      <w:r>
        <w:rPr>
          <w:rFonts w:ascii="inherit" w:eastAsia="Times New Roman" w:hAnsi="inherit" w:cs="Times New Roman"/>
          <w:noProof/>
          <w:color w:val="1982D1"/>
          <w:sz w:val="12"/>
          <w:szCs w:val="12"/>
          <w:bdr w:val="none" w:sz="0" w:space="0" w:color="auto" w:frame="1"/>
          <w:lang w:eastAsia="en-IN"/>
        </w:rPr>
        <w:drawing>
          <wp:inline distT="0" distB="0" distL="0" distR="0">
            <wp:extent cx="1352550" cy="1238250"/>
            <wp:effectExtent l="19050" t="0" r="0" b="0"/>
            <wp:docPr id="174" name="Picture 174" descr="http://www.chlhospitals.org/wp-content/uploads/2016/06/Dr-Vinay.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chlhospitals.org/wp-content/uploads/2016/06/Dr-Vinay.jpg">
                      <a:hlinkClick r:id="rId82"/>
                    </pic:cNvPr>
                    <pic:cNvPicPr>
                      <a:picLocks noChangeAspect="1" noChangeArrowheads="1"/>
                    </pic:cNvPicPr>
                  </pic:nvPicPr>
                  <pic:blipFill>
                    <a:blip r:embed="rId83"/>
                    <a:srcRect/>
                    <a:stretch>
                      <a:fillRect/>
                    </a:stretch>
                  </pic:blipFill>
                  <pic:spPr bwMode="auto">
                    <a:xfrm>
                      <a:off x="0" y="0"/>
                      <a:ext cx="1352550" cy="1238250"/>
                    </a:xfrm>
                    <a:prstGeom prst="rect">
                      <a:avLst/>
                    </a:prstGeom>
                    <a:noFill/>
                    <a:ln w="9525">
                      <a:noFill/>
                      <a:miter lim="800000"/>
                      <a:headEnd/>
                      <a:tailEnd/>
                    </a:ln>
                  </pic:spPr>
                </pic:pic>
              </a:graphicData>
            </a:graphic>
          </wp:inline>
        </w:drawing>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fldChar w:fldCharType="end"/>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hyperlink r:id="rId84" w:history="1">
        <w:r w:rsidRPr="00F07F57">
          <w:rPr>
            <w:rFonts w:ascii="inherit" w:eastAsia="Times New Roman" w:hAnsi="inherit" w:cs="Times New Roman"/>
            <w:color w:val="1982D1"/>
            <w:sz w:val="12"/>
            <w:lang w:eastAsia="en-IN"/>
          </w:rPr>
          <w:t>View Profile</w:t>
        </w:r>
      </w:hyperlink>
    </w:p>
    <w:tbl>
      <w:tblPr>
        <w:tblW w:w="0" w:type="auto"/>
        <w:tblCellSpacing w:w="15" w:type="dxa"/>
        <w:tblCellMar>
          <w:left w:w="0" w:type="dxa"/>
          <w:right w:w="0" w:type="dxa"/>
        </w:tblCellMar>
        <w:tblLook w:val="04A0"/>
      </w:tblPr>
      <w:tblGrid>
        <w:gridCol w:w="1915"/>
        <w:gridCol w:w="1915"/>
      </w:tblGrid>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Name</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 xml:space="preserve">Dr </w:t>
            </w:r>
            <w:proofErr w:type="spellStart"/>
            <w:r w:rsidRPr="00F07F57">
              <w:rPr>
                <w:rFonts w:ascii="inherit" w:eastAsia="Times New Roman" w:hAnsi="inherit" w:cs="Times New Roman"/>
                <w:sz w:val="12"/>
                <w:szCs w:val="12"/>
                <w:lang w:eastAsia="en-IN"/>
              </w:rPr>
              <w:t>Vinay</w:t>
            </w:r>
            <w:proofErr w:type="spellEnd"/>
            <w:r w:rsidRPr="00F07F57">
              <w:rPr>
                <w:rFonts w:ascii="inherit" w:eastAsia="Times New Roman" w:hAnsi="inherit" w:cs="Times New Roman"/>
                <w:sz w:val="12"/>
                <w:szCs w:val="12"/>
                <w:lang w:eastAsia="en-IN"/>
              </w:rPr>
              <w:t xml:space="preserve"> Kumar </w:t>
            </w:r>
            <w:proofErr w:type="spellStart"/>
            <w:r w:rsidRPr="00F07F57">
              <w:rPr>
                <w:rFonts w:ascii="inherit" w:eastAsia="Times New Roman" w:hAnsi="inherit" w:cs="Times New Roman"/>
                <w:sz w:val="12"/>
                <w:szCs w:val="12"/>
                <w:lang w:eastAsia="en-IN"/>
              </w:rPr>
              <w:t>Bohara</w:t>
            </w:r>
            <w:proofErr w:type="spellEnd"/>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Designation</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 xml:space="preserve">MD, DM (Clinical </w:t>
            </w:r>
            <w:proofErr w:type="spellStart"/>
            <w:r w:rsidRPr="00F07F57">
              <w:rPr>
                <w:rFonts w:ascii="inherit" w:eastAsia="Times New Roman" w:hAnsi="inherit" w:cs="Times New Roman"/>
                <w:sz w:val="12"/>
                <w:szCs w:val="12"/>
                <w:lang w:eastAsia="en-IN"/>
              </w:rPr>
              <w:t>Hematology</w:t>
            </w:r>
            <w:proofErr w:type="spellEnd"/>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Specialty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roofErr w:type="spellStart"/>
            <w:r w:rsidRPr="00F07F57">
              <w:rPr>
                <w:rFonts w:ascii="inherit" w:eastAsia="Times New Roman" w:hAnsi="inherit" w:cs="Times New Roman"/>
                <w:sz w:val="12"/>
                <w:szCs w:val="12"/>
                <w:lang w:eastAsia="en-IN"/>
              </w:rPr>
              <w:t>Hematologist</w:t>
            </w:r>
            <w:proofErr w:type="spellEnd"/>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lastRenderedPageBreak/>
              <w:t>Availability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
        </w:tc>
      </w:tr>
    </w:tbl>
    <w:p w:rsidR="00F07F57" w:rsidRPr="00F07F57" w:rsidRDefault="00F07F57" w:rsidP="00F07F57">
      <w:pPr>
        <w:shd w:val="clear" w:color="auto" w:fill="01A998"/>
        <w:spacing w:after="0" w:line="240" w:lineRule="auto"/>
        <w:textAlignment w:val="baseline"/>
        <w:rPr>
          <w:rFonts w:ascii="inherit" w:eastAsia="Times New Roman" w:hAnsi="inherit" w:cs="Times New Roman"/>
          <w:color w:val="FFFFFF"/>
          <w:sz w:val="12"/>
          <w:szCs w:val="12"/>
          <w:lang w:eastAsia="en-IN"/>
        </w:rPr>
      </w:pPr>
      <w:hyperlink r:id="rId85" w:tooltip="Secondary Lightbox - Screenshot 2" w:history="1">
        <w:r w:rsidRPr="00F07F57">
          <w:rPr>
            <w:rFonts w:ascii="inherit" w:eastAsia="Times New Roman" w:hAnsi="inherit" w:cs="Times New Roman"/>
            <w:color w:val="FFFFFF"/>
            <w:sz w:val="12"/>
            <w:lang w:eastAsia="en-IN"/>
          </w:rPr>
          <w:t>Book an Appointment Now</w:t>
        </w:r>
      </w:hyperlink>
    </w:p>
    <w:p w:rsidR="00F07F57" w:rsidRPr="00F07F57" w:rsidRDefault="00F07F57" w:rsidP="00F07F57">
      <w:pPr>
        <w:spacing w:after="0" w:line="240" w:lineRule="auto"/>
        <w:rPr>
          <w:rFonts w:ascii="Times New Roman" w:eastAsia="Times New Roman" w:hAnsi="Times New Roman" w:cs="Times New Roman"/>
          <w:sz w:val="24"/>
          <w:szCs w:val="24"/>
          <w:lang w:eastAsia="en-IN"/>
        </w:rPr>
      </w:pPr>
      <w:r w:rsidRPr="00F07F57">
        <w:rPr>
          <w:rFonts w:ascii="Times New Roman" w:eastAsia="Times New Roman" w:hAnsi="Symbol" w:cs="Times New Roman"/>
          <w:sz w:val="24"/>
          <w:szCs w:val="24"/>
          <w:lang w:eastAsia="en-IN"/>
        </w:rPr>
        <w:t></w:t>
      </w:r>
      <w:r w:rsidRPr="00F07F57">
        <w:rPr>
          <w:rFonts w:ascii="Times New Roman" w:eastAsia="Times New Roman" w:hAnsi="Times New Roman" w:cs="Times New Roman"/>
          <w:sz w:val="24"/>
          <w:szCs w:val="24"/>
          <w:lang w:eastAsia="en-IN"/>
        </w:rPr>
        <w:t xml:space="preserve">  </w:t>
      </w:r>
    </w:p>
    <w:p w:rsidR="00F07F57" w:rsidRPr="00F07F57" w:rsidRDefault="00F07F57" w:rsidP="00F07F57">
      <w:pPr>
        <w:spacing w:after="0" w:line="240" w:lineRule="auto"/>
        <w:textAlignment w:val="baseline"/>
        <w:rPr>
          <w:rFonts w:ascii="inherit" w:eastAsia="Times New Roman" w:hAnsi="inherit" w:cs="Times New Roman"/>
          <w:color w:val="1982D1"/>
          <w:sz w:val="12"/>
          <w:szCs w:val="12"/>
          <w:bdr w:val="none" w:sz="0" w:space="0" w:color="auto" w:frame="1"/>
          <w:lang w:eastAsia="en-IN"/>
        </w:rPr>
      </w:pPr>
      <w:r w:rsidRPr="00F07F57">
        <w:rPr>
          <w:rFonts w:ascii="inherit" w:eastAsia="Times New Roman" w:hAnsi="inherit" w:cs="Times New Roman"/>
          <w:sz w:val="12"/>
          <w:szCs w:val="12"/>
          <w:lang w:eastAsia="en-IN"/>
        </w:rPr>
        <w:fldChar w:fldCharType="begin"/>
      </w:r>
      <w:r w:rsidRPr="00F07F57">
        <w:rPr>
          <w:rFonts w:ascii="inherit" w:eastAsia="Times New Roman" w:hAnsi="inherit" w:cs="Times New Roman"/>
          <w:sz w:val="12"/>
          <w:szCs w:val="12"/>
          <w:lang w:eastAsia="en-IN"/>
        </w:rPr>
        <w:instrText xml:space="preserve"> HYPERLINK "http://www.chlhospitals.org/dr-atul-karande/" </w:instrText>
      </w:r>
      <w:r w:rsidRPr="00F07F57">
        <w:rPr>
          <w:rFonts w:ascii="inherit" w:eastAsia="Times New Roman" w:hAnsi="inherit" w:cs="Times New Roman"/>
          <w:sz w:val="12"/>
          <w:szCs w:val="12"/>
          <w:lang w:eastAsia="en-IN"/>
        </w:rPr>
        <w:fldChar w:fldCharType="separate"/>
      </w:r>
    </w:p>
    <w:p w:rsidR="00F07F57" w:rsidRPr="00F07F57" w:rsidRDefault="00F07F57" w:rsidP="00F07F57">
      <w:pPr>
        <w:spacing w:after="0" w:line="240" w:lineRule="auto"/>
        <w:textAlignment w:val="baseline"/>
        <w:rPr>
          <w:rFonts w:ascii="Times New Roman" w:eastAsia="Times New Roman" w:hAnsi="Times New Roman" w:cs="Times New Roman"/>
          <w:sz w:val="24"/>
          <w:szCs w:val="24"/>
          <w:lang w:eastAsia="en-IN"/>
        </w:rPr>
      </w:pPr>
      <w:r>
        <w:rPr>
          <w:rFonts w:ascii="inherit" w:eastAsia="Times New Roman" w:hAnsi="inherit" w:cs="Times New Roman"/>
          <w:noProof/>
          <w:color w:val="1982D1"/>
          <w:sz w:val="12"/>
          <w:szCs w:val="12"/>
          <w:bdr w:val="none" w:sz="0" w:space="0" w:color="auto" w:frame="1"/>
          <w:lang w:eastAsia="en-IN"/>
        </w:rPr>
        <w:drawing>
          <wp:inline distT="0" distB="0" distL="0" distR="0">
            <wp:extent cx="1352550" cy="1231900"/>
            <wp:effectExtent l="19050" t="0" r="0" b="0"/>
            <wp:docPr id="175" name="Picture 175" descr="http://www.chlhospitals.org/wp-content/uploads/2016/03/Dr.-Atul-Karande.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chlhospitals.org/wp-content/uploads/2016/03/Dr.-Atul-Karande.jpg">
                      <a:hlinkClick r:id="rId86"/>
                    </pic:cNvPr>
                    <pic:cNvPicPr>
                      <a:picLocks noChangeAspect="1" noChangeArrowheads="1"/>
                    </pic:cNvPicPr>
                  </pic:nvPicPr>
                  <pic:blipFill>
                    <a:blip r:embed="rId87"/>
                    <a:srcRect/>
                    <a:stretch>
                      <a:fillRect/>
                    </a:stretch>
                  </pic:blipFill>
                  <pic:spPr bwMode="auto">
                    <a:xfrm>
                      <a:off x="0" y="0"/>
                      <a:ext cx="1352550" cy="1231900"/>
                    </a:xfrm>
                    <a:prstGeom prst="rect">
                      <a:avLst/>
                    </a:prstGeom>
                    <a:noFill/>
                    <a:ln w="9525">
                      <a:noFill/>
                      <a:miter lim="800000"/>
                      <a:headEnd/>
                      <a:tailEnd/>
                    </a:ln>
                  </pic:spPr>
                </pic:pic>
              </a:graphicData>
            </a:graphic>
          </wp:inline>
        </w:drawing>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fldChar w:fldCharType="end"/>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hyperlink r:id="rId88" w:history="1">
        <w:r w:rsidRPr="00F07F57">
          <w:rPr>
            <w:rFonts w:ascii="inherit" w:eastAsia="Times New Roman" w:hAnsi="inherit" w:cs="Times New Roman"/>
            <w:color w:val="1982D1"/>
            <w:sz w:val="12"/>
            <w:lang w:eastAsia="en-IN"/>
          </w:rPr>
          <w:t>View Profile</w:t>
        </w:r>
      </w:hyperlink>
    </w:p>
    <w:tbl>
      <w:tblPr>
        <w:tblW w:w="0" w:type="auto"/>
        <w:tblCellSpacing w:w="15" w:type="dxa"/>
        <w:tblCellMar>
          <w:left w:w="0" w:type="dxa"/>
          <w:right w:w="0" w:type="dxa"/>
        </w:tblCellMar>
        <w:tblLook w:val="04A0"/>
      </w:tblPr>
      <w:tblGrid>
        <w:gridCol w:w="1915"/>
        <w:gridCol w:w="1915"/>
      </w:tblGrid>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Name</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 xml:space="preserve">Dr. </w:t>
            </w:r>
            <w:proofErr w:type="spellStart"/>
            <w:r w:rsidRPr="00F07F57">
              <w:rPr>
                <w:rFonts w:ascii="inherit" w:eastAsia="Times New Roman" w:hAnsi="inherit" w:cs="Times New Roman"/>
                <w:sz w:val="12"/>
                <w:szCs w:val="12"/>
                <w:lang w:eastAsia="en-IN"/>
              </w:rPr>
              <w:t>Atul</w:t>
            </w:r>
            <w:proofErr w:type="spellEnd"/>
            <w:r w:rsidRPr="00F07F57">
              <w:rPr>
                <w:rFonts w:ascii="inherit" w:eastAsia="Times New Roman" w:hAnsi="inherit" w:cs="Times New Roman"/>
                <w:sz w:val="12"/>
                <w:szCs w:val="12"/>
                <w:lang w:eastAsia="en-IN"/>
              </w:rPr>
              <w:t xml:space="preserve"> </w:t>
            </w:r>
            <w:proofErr w:type="spellStart"/>
            <w:r w:rsidRPr="00F07F57">
              <w:rPr>
                <w:rFonts w:ascii="inherit" w:eastAsia="Times New Roman" w:hAnsi="inherit" w:cs="Times New Roman"/>
                <w:sz w:val="12"/>
                <w:szCs w:val="12"/>
                <w:lang w:eastAsia="en-IN"/>
              </w:rPr>
              <w:t>Karande</w:t>
            </w:r>
            <w:proofErr w:type="spellEnd"/>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Designation</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M. D.</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Specialty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Consultant Echocardiography</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Availability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
        </w:tc>
      </w:tr>
    </w:tbl>
    <w:p w:rsidR="00F07F57" w:rsidRPr="00F07F57" w:rsidRDefault="00F07F57" w:rsidP="00F07F57">
      <w:pPr>
        <w:shd w:val="clear" w:color="auto" w:fill="01A998"/>
        <w:spacing w:after="0" w:line="240" w:lineRule="auto"/>
        <w:textAlignment w:val="baseline"/>
        <w:rPr>
          <w:rFonts w:ascii="inherit" w:eastAsia="Times New Roman" w:hAnsi="inherit" w:cs="Times New Roman"/>
          <w:color w:val="FFFFFF"/>
          <w:sz w:val="12"/>
          <w:szCs w:val="12"/>
          <w:lang w:eastAsia="en-IN"/>
        </w:rPr>
      </w:pPr>
      <w:hyperlink r:id="rId89" w:tooltip="Secondary Lightbox - Screenshot 2" w:history="1">
        <w:r w:rsidRPr="00F07F57">
          <w:rPr>
            <w:rFonts w:ascii="inherit" w:eastAsia="Times New Roman" w:hAnsi="inherit" w:cs="Times New Roman"/>
            <w:color w:val="FFFFFF"/>
            <w:sz w:val="12"/>
            <w:lang w:eastAsia="en-IN"/>
          </w:rPr>
          <w:t>Book an Appointment Now</w:t>
        </w:r>
      </w:hyperlink>
    </w:p>
    <w:p w:rsidR="00F07F57" w:rsidRPr="00F07F57" w:rsidRDefault="00F07F57" w:rsidP="00F07F57">
      <w:pPr>
        <w:spacing w:after="0" w:line="240" w:lineRule="auto"/>
        <w:rPr>
          <w:rFonts w:ascii="Times New Roman" w:eastAsia="Times New Roman" w:hAnsi="Times New Roman" w:cs="Times New Roman"/>
          <w:sz w:val="24"/>
          <w:szCs w:val="24"/>
          <w:lang w:eastAsia="en-IN"/>
        </w:rPr>
      </w:pPr>
      <w:r w:rsidRPr="00F07F57">
        <w:rPr>
          <w:rFonts w:ascii="Times New Roman" w:eastAsia="Times New Roman" w:hAnsi="Symbol" w:cs="Times New Roman"/>
          <w:sz w:val="24"/>
          <w:szCs w:val="24"/>
          <w:lang w:eastAsia="en-IN"/>
        </w:rPr>
        <w:t></w:t>
      </w:r>
      <w:r w:rsidRPr="00F07F57">
        <w:rPr>
          <w:rFonts w:ascii="Times New Roman" w:eastAsia="Times New Roman" w:hAnsi="Times New Roman" w:cs="Times New Roman"/>
          <w:sz w:val="24"/>
          <w:szCs w:val="24"/>
          <w:lang w:eastAsia="en-IN"/>
        </w:rPr>
        <w:t xml:space="preserve">  </w:t>
      </w:r>
    </w:p>
    <w:p w:rsidR="00F07F57" w:rsidRPr="00F07F57" w:rsidRDefault="00F07F57" w:rsidP="00F07F57">
      <w:pPr>
        <w:spacing w:after="0" w:line="240" w:lineRule="auto"/>
        <w:textAlignment w:val="baseline"/>
        <w:rPr>
          <w:rFonts w:ascii="inherit" w:eastAsia="Times New Roman" w:hAnsi="inherit" w:cs="Times New Roman"/>
          <w:color w:val="1982D1"/>
          <w:sz w:val="12"/>
          <w:szCs w:val="12"/>
          <w:bdr w:val="none" w:sz="0" w:space="0" w:color="auto" w:frame="1"/>
          <w:lang w:eastAsia="en-IN"/>
        </w:rPr>
      </w:pPr>
      <w:r w:rsidRPr="00F07F57">
        <w:rPr>
          <w:rFonts w:ascii="inherit" w:eastAsia="Times New Roman" w:hAnsi="inherit" w:cs="Times New Roman"/>
          <w:sz w:val="12"/>
          <w:szCs w:val="12"/>
          <w:lang w:eastAsia="en-IN"/>
        </w:rPr>
        <w:fldChar w:fldCharType="begin"/>
      </w:r>
      <w:r w:rsidRPr="00F07F57">
        <w:rPr>
          <w:rFonts w:ascii="inherit" w:eastAsia="Times New Roman" w:hAnsi="inherit" w:cs="Times New Roman"/>
          <w:sz w:val="12"/>
          <w:szCs w:val="12"/>
          <w:lang w:eastAsia="en-IN"/>
        </w:rPr>
        <w:instrText xml:space="preserve"> HYPERLINK "http://www.chlhospitals.org/dr-sandeep-julka/" </w:instrText>
      </w:r>
      <w:r w:rsidRPr="00F07F57">
        <w:rPr>
          <w:rFonts w:ascii="inherit" w:eastAsia="Times New Roman" w:hAnsi="inherit" w:cs="Times New Roman"/>
          <w:sz w:val="12"/>
          <w:szCs w:val="12"/>
          <w:lang w:eastAsia="en-IN"/>
        </w:rPr>
        <w:fldChar w:fldCharType="separate"/>
      </w:r>
    </w:p>
    <w:p w:rsidR="00F07F57" w:rsidRPr="00F07F57" w:rsidRDefault="00F07F57" w:rsidP="00F07F57">
      <w:pPr>
        <w:spacing w:after="0" w:line="240" w:lineRule="auto"/>
        <w:textAlignment w:val="baseline"/>
        <w:rPr>
          <w:rFonts w:ascii="Times New Roman" w:eastAsia="Times New Roman" w:hAnsi="Times New Roman" w:cs="Times New Roman"/>
          <w:sz w:val="24"/>
          <w:szCs w:val="24"/>
          <w:lang w:eastAsia="en-IN"/>
        </w:rPr>
      </w:pPr>
      <w:r>
        <w:rPr>
          <w:rFonts w:ascii="inherit" w:eastAsia="Times New Roman" w:hAnsi="inherit" w:cs="Times New Roman"/>
          <w:noProof/>
          <w:color w:val="1982D1"/>
          <w:sz w:val="12"/>
          <w:szCs w:val="12"/>
          <w:bdr w:val="none" w:sz="0" w:space="0" w:color="auto" w:frame="1"/>
          <w:lang w:eastAsia="en-IN"/>
        </w:rPr>
        <w:drawing>
          <wp:inline distT="0" distB="0" distL="0" distR="0">
            <wp:extent cx="1352550" cy="1238250"/>
            <wp:effectExtent l="19050" t="0" r="0" b="0"/>
            <wp:docPr id="176" name="Picture 176" descr="http://www.chlhospitals.org/wp-content/uploads/2015/07/Consultant-Icon1.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chlhospitals.org/wp-content/uploads/2015/07/Consultant-Icon1.jpg">
                      <a:hlinkClick r:id="rId90"/>
                    </pic:cNvPr>
                    <pic:cNvPicPr>
                      <a:picLocks noChangeAspect="1" noChangeArrowheads="1"/>
                    </pic:cNvPicPr>
                  </pic:nvPicPr>
                  <pic:blipFill>
                    <a:blip r:embed="rId91"/>
                    <a:srcRect/>
                    <a:stretch>
                      <a:fillRect/>
                    </a:stretch>
                  </pic:blipFill>
                  <pic:spPr bwMode="auto">
                    <a:xfrm>
                      <a:off x="0" y="0"/>
                      <a:ext cx="1352550" cy="1238250"/>
                    </a:xfrm>
                    <a:prstGeom prst="rect">
                      <a:avLst/>
                    </a:prstGeom>
                    <a:noFill/>
                    <a:ln w="9525">
                      <a:noFill/>
                      <a:miter lim="800000"/>
                      <a:headEnd/>
                      <a:tailEnd/>
                    </a:ln>
                  </pic:spPr>
                </pic:pic>
              </a:graphicData>
            </a:graphic>
          </wp:inline>
        </w:drawing>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fldChar w:fldCharType="end"/>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hyperlink r:id="rId92" w:history="1">
        <w:r w:rsidRPr="00F07F57">
          <w:rPr>
            <w:rFonts w:ascii="inherit" w:eastAsia="Times New Roman" w:hAnsi="inherit" w:cs="Times New Roman"/>
            <w:color w:val="1982D1"/>
            <w:sz w:val="12"/>
            <w:lang w:eastAsia="en-IN"/>
          </w:rPr>
          <w:t>View Profile</w:t>
        </w:r>
      </w:hyperlink>
    </w:p>
    <w:tbl>
      <w:tblPr>
        <w:tblW w:w="0" w:type="auto"/>
        <w:tblCellSpacing w:w="15" w:type="dxa"/>
        <w:tblCellMar>
          <w:left w:w="0" w:type="dxa"/>
          <w:right w:w="0" w:type="dxa"/>
        </w:tblCellMar>
        <w:tblLook w:val="04A0"/>
      </w:tblPr>
      <w:tblGrid>
        <w:gridCol w:w="1915"/>
        <w:gridCol w:w="1915"/>
      </w:tblGrid>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Name</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 xml:space="preserve">Dr. </w:t>
            </w:r>
            <w:proofErr w:type="spellStart"/>
            <w:r w:rsidRPr="00F07F57">
              <w:rPr>
                <w:rFonts w:ascii="inherit" w:eastAsia="Times New Roman" w:hAnsi="inherit" w:cs="Times New Roman"/>
                <w:sz w:val="12"/>
                <w:szCs w:val="12"/>
                <w:lang w:eastAsia="en-IN"/>
              </w:rPr>
              <w:t>Sandeep</w:t>
            </w:r>
            <w:proofErr w:type="spellEnd"/>
            <w:r w:rsidRPr="00F07F57">
              <w:rPr>
                <w:rFonts w:ascii="inherit" w:eastAsia="Times New Roman" w:hAnsi="inherit" w:cs="Times New Roman"/>
                <w:sz w:val="12"/>
                <w:szCs w:val="12"/>
                <w:lang w:eastAsia="en-IN"/>
              </w:rPr>
              <w:t xml:space="preserve"> </w:t>
            </w:r>
            <w:proofErr w:type="spellStart"/>
            <w:r w:rsidRPr="00F07F57">
              <w:rPr>
                <w:rFonts w:ascii="inherit" w:eastAsia="Times New Roman" w:hAnsi="inherit" w:cs="Times New Roman"/>
                <w:sz w:val="12"/>
                <w:szCs w:val="12"/>
                <w:lang w:eastAsia="en-IN"/>
              </w:rPr>
              <w:t>Julka</w:t>
            </w:r>
            <w:proofErr w:type="spellEnd"/>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Designation</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MBBS, MD, DM</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Specialty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Endocrinologist</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Availability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
        </w:tc>
      </w:tr>
    </w:tbl>
    <w:p w:rsidR="00F07F57" w:rsidRPr="00F07F57" w:rsidRDefault="00F07F57" w:rsidP="00F07F57">
      <w:pPr>
        <w:shd w:val="clear" w:color="auto" w:fill="01A998"/>
        <w:spacing w:after="0" w:line="240" w:lineRule="auto"/>
        <w:textAlignment w:val="baseline"/>
        <w:rPr>
          <w:rFonts w:ascii="inherit" w:eastAsia="Times New Roman" w:hAnsi="inherit" w:cs="Times New Roman"/>
          <w:color w:val="FFFFFF"/>
          <w:sz w:val="12"/>
          <w:szCs w:val="12"/>
          <w:lang w:eastAsia="en-IN"/>
        </w:rPr>
      </w:pPr>
      <w:hyperlink r:id="rId93" w:tooltip="Secondary Lightbox - Screenshot 2" w:history="1">
        <w:r w:rsidRPr="00F07F57">
          <w:rPr>
            <w:rFonts w:ascii="inherit" w:eastAsia="Times New Roman" w:hAnsi="inherit" w:cs="Times New Roman"/>
            <w:color w:val="FFFFFF"/>
            <w:sz w:val="12"/>
            <w:lang w:eastAsia="en-IN"/>
          </w:rPr>
          <w:t>Book an Appointment Now</w:t>
        </w:r>
      </w:hyperlink>
    </w:p>
    <w:p w:rsidR="00F07F57" w:rsidRPr="00F07F57" w:rsidRDefault="00F07F57" w:rsidP="00F07F57">
      <w:pPr>
        <w:spacing w:after="0" w:line="240" w:lineRule="auto"/>
        <w:rPr>
          <w:rFonts w:ascii="Times New Roman" w:eastAsia="Times New Roman" w:hAnsi="Times New Roman" w:cs="Times New Roman"/>
          <w:sz w:val="24"/>
          <w:szCs w:val="24"/>
          <w:lang w:eastAsia="en-IN"/>
        </w:rPr>
      </w:pPr>
      <w:r w:rsidRPr="00F07F57">
        <w:rPr>
          <w:rFonts w:ascii="Times New Roman" w:eastAsia="Times New Roman" w:hAnsi="Symbol" w:cs="Times New Roman"/>
          <w:sz w:val="24"/>
          <w:szCs w:val="24"/>
          <w:lang w:eastAsia="en-IN"/>
        </w:rPr>
        <w:t></w:t>
      </w:r>
      <w:r w:rsidRPr="00F07F57">
        <w:rPr>
          <w:rFonts w:ascii="Times New Roman" w:eastAsia="Times New Roman" w:hAnsi="Times New Roman" w:cs="Times New Roman"/>
          <w:sz w:val="24"/>
          <w:szCs w:val="24"/>
          <w:lang w:eastAsia="en-IN"/>
        </w:rPr>
        <w:t xml:space="preserve">  </w:t>
      </w:r>
    </w:p>
    <w:p w:rsidR="00F07F57" w:rsidRPr="00F07F57" w:rsidRDefault="00F07F57" w:rsidP="00F07F57">
      <w:pPr>
        <w:spacing w:after="0" w:line="240" w:lineRule="auto"/>
        <w:textAlignment w:val="baseline"/>
        <w:rPr>
          <w:rFonts w:ascii="inherit" w:eastAsia="Times New Roman" w:hAnsi="inherit" w:cs="Times New Roman"/>
          <w:color w:val="1982D1"/>
          <w:sz w:val="12"/>
          <w:szCs w:val="12"/>
          <w:bdr w:val="none" w:sz="0" w:space="0" w:color="auto" w:frame="1"/>
          <w:lang w:eastAsia="en-IN"/>
        </w:rPr>
      </w:pPr>
      <w:r w:rsidRPr="00F07F57">
        <w:rPr>
          <w:rFonts w:ascii="inherit" w:eastAsia="Times New Roman" w:hAnsi="inherit" w:cs="Times New Roman"/>
          <w:sz w:val="12"/>
          <w:szCs w:val="12"/>
          <w:lang w:eastAsia="en-IN"/>
        </w:rPr>
        <w:fldChar w:fldCharType="begin"/>
      </w:r>
      <w:r w:rsidRPr="00F07F57">
        <w:rPr>
          <w:rFonts w:ascii="inherit" w:eastAsia="Times New Roman" w:hAnsi="inherit" w:cs="Times New Roman"/>
          <w:sz w:val="12"/>
          <w:szCs w:val="12"/>
          <w:lang w:eastAsia="en-IN"/>
        </w:rPr>
        <w:instrText xml:space="preserve"> HYPERLINK "http://www.chlhospitals.org/sunita-gupte-karnik/" </w:instrText>
      </w:r>
      <w:r w:rsidRPr="00F07F57">
        <w:rPr>
          <w:rFonts w:ascii="inherit" w:eastAsia="Times New Roman" w:hAnsi="inherit" w:cs="Times New Roman"/>
          <w:sz w:val="12"/>
          <w:szCs w:val="12"/>
          <w:lang w:eastAsia="en-IN"/>
        </w:rPr>
        <w:fldChar w:fldCharType="separate"/>
      </w:r>
    </w:p>
    <w:p w:rsidR="00F07F57" w:rsidRPr="00F07F57" w:rsidRDefault="00F07F57" w:rsidP="00F07F57">
      <w:pPr>
        <w:spacing w:after="0" w:line="240" w:lineRule="auto"/>
        <w:textAlignment w:val="baseline"/>
        <w:rPr>
          <w:rFonts w:ascii="Times New Roman" w:eastAsia="Times New Roman" w:hAnsi="Times New Roman" w:cs="Times New Roman"/>
          <w:sz w:val="24"/>
          <w:szCs w:val="24"/>
          <w:lang w:eastAsia="en-IN"/>
        </w:rPr>
      </w:pPr>
      <w:r>
        <w:rPr>
          <w:rFonts w:ascii="inherit" w:eastAsia="Times New Roman" w:hAnsi="inherit" w:cs="Times New Roman"/>
          <w:noProof/>
          <w:color w:val="1982D1"/>
          <w:sz w:val="12"/>
          <w:szCs w:val="12"/>
          <w:bdr w:val="none" w:sz="0" w:space="0" w:color="auto" w:frame="1"/>
          <w:lang w:eastAsia="en-IN"/>
        </w:rPr>
        <w:drawing>
          <wp:inline distT="0" distB="0" distL="0" distR="0">
            <wp:extent cx="1352550" cy="1238250"/>
            <wp:effectExtent l="19050" t="0" r="0" b="0"/>
            <wp:docPr id="177" name="Picture 177" descr="http://www.chlhospitals.org/wp-content/uploads/2015/07/Consultant-Icon1.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chlhospitals.org/wp-content/uploads/2015/07/Consultant-Icon1.jpg">
                      <a:hlinkClick r:id="rId94"/>
                    </pic:cNvPr>
                    <pic:cNvPicPr>
                      <a:picLocks noChangeAspect="1" noChangeArrowheads="1"/>
                    </pic:cNvPicPr>
                  </pic:nvPicPr>
                  <pic:blipFill>
                    <a:blip r:embed="rId91"/>
                    <a:srcRect/>
                    <a:stretch>
                      <a:fillRect/>
                    </a:stretch>
                  </pic:blipFill>
                  <pic:spPr bwMode="auto">
                    <a:xfrm>
                      <a:off x="0" y="0"/>
                      <a:ext cx="1352550" cy="1238250"/>
                    </a:xfrm>
                    <a:prstGeom prst="rect">
                      <a:avLst/>
                    </a:prstGeom>
                    <a:noFill/>
                    <a:ln w="9525">
                      <a:noFill/>
                      <a:miter lim="800000"/>
                      <a:headEnd/>
                      <a:tailEnd/>
                    </a:ln>
                  </pic:spPr>
                </pic:pic>
              </a:graphicData>
            </a:graphic>
          </wp:inline>
        </w:drawing>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fldChar w:fldCharType="end"/>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hyperlink r:id="rId95" w:history="1">
        <w:r w:rsidRPr="00F07F57">
          <w:rPr>
            <w:rFonts w:ascii="inherit" w:eastAsia="Times New Roman" w:hAnsi="inherit" w:cs="Times New Roman"/>
            <w:color w:val="1982D1"/>
            <w:sz w:val="12"/>
            <w:lang w:eastAsia="en-IN"/>
          </w:rPr>
          <w:t>View Profile</w:t>
        </w:r>
      </w:hyperlink>
    </w:p>
    <w:tbl>
      <w:tblPr>
        <w:tblW w:w="0" w:type="auto"/>
        <w:tblCellSpacing w:w="15" w:type="dxa"/>
        <w:tblCellMar>
          <w:left w:w="0" w:type="dxa"/>
          <w:right w:w="0" w:type="dxa"/>
        </w:tblCellMar>
        <w:tblLook w:val="04A0"/>
      </w:tblPr>
      <w:tblGrid>
        <w:gridCol w:w="1915"/>
        <w:gridCol w:w="1915"/>
      </w:tblGrid>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Name</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roofErr w:type="spellStart"/>
            <w:r w:rsidRPr="00F07F57">
              <w:rPr>
                <w:rFonts w:ascii="inherit" w:eastAsia="Times New Roman" w:hAnsi="inherit" w:cs="Times New Roman"/>
                <w:sz w:val="12"/>
                <w:szCs w:val="12"/>
                <w:lang w:eastAsia="en-IN"/>
              </w:rPr>
              <w:t>Sunita</w:t>
            </w:r>
            <w:proofErr w:type="spellEnd"/>
            <w:r w:rsidRPr="00F07F57">
              <w:rPr>
                <w:rFonts w:ascii="inherit" w:eastAsia="Times New Roman" w:hAnsi="inherit" w:cs="Times New Roman"/>
                <w:sz w:val="12"/>
                <w:szCs w:val="12"/>
                <w:lang w:eastAsia="en-IN"/>
              </w:rPr>
              <w:t xml:space="preserve"> </w:t>
            </w:r>
            <w:proofErr w:type="spellStart"/>
            <w:r w:rsidRPr="00F07F57">
              <w:rPr>
                <w:rFonts w:ascii="inherit" w:eastAsia="Times New Roman" w:hAnsi="inherit" w:cs="Times New Roman"/>
                <w:sz w:val="12"/>
                <w:szCs w:val="12"/>
                <w:lang w:eastAsia="en-IN"/>
              </w:rPr>
              <w:t>Gupte</w:t>
            </w:r>
            <w:proofErr w:type="spellEnd"/>
            <w:r w:rsidRPr="00F07F57">
              <w:rPr>
                <w:rFonts w:ascii="inherit" w:eastAsia="Times New Roman" w:hAnsi="inherit" w:cs="Times New Roman"/>
                <w:sz w:val="12"/>
                <w:szCs w:val="12"/>
                <w:lang w:eastAsia="en-IN"/>
              </w:rPr>
              <w:t xml:space="preserve"> (</w:t>
            </w:r>
            <w:proofErr w:type="spellStart"/>
            <w:r w:rsidRPr="00F07F57">
              <w:rPr>
                <w:rFonts w:ascii="inherit" w:eastAsia="Times New Roman" w:hAnsi="inherit" w:cs="Times New Roman"/>
                <w:sz w:val="12"/>
                <w:szCs w:val="12"/>
                <w:lang w:eastAsia="en-IN"/>
              </w:rPr>
              <w:t>Karnik</w:t>
            </w:r>
            <w:proofErr w:type="spellEnd"/>
            <w:r w:rsidRPr="00F07F57">
              <w:rPr>
                <w:rFonts w:ascii="inherit" w:eastAsia="Times New Roman" w:hAnsi="inherit" w:cs="Times New Roman"/>
                <w:sz w:val="12"/>
                <w:szCs w:val="12"/>
                <w:lang w:eastAsia="en-IN"/>
              </w:rPr>
              <w:t>)</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Designation</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MA</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Specialty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Clinical Psychologist</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Availability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
        </w:tc>
      </w:tr>
    </w:tbl>
    <w:p w:rsidR="00F07F57" w:rsidRPr="00F07F57" w:rsidRDefault="00F07F57" w:rsidP="00F07F57">
      <w:pPr>
        <w:shd w:val="clear" w:color="auto" w:fill="01A998"/>
        <w:spacing w:after="0" w:line="240" w:lineRule="auto"/>
        <w:textAlignment w:val="baseline"/>
        <w:rPr>
          <w:rFonts w:ascii="inherit" w:eastAsia="Times New Roman" w:hAnsi="inherit" w:cs="Times New Roman"/>
          <w:color w:val="FFFFFF"/>
          <w:sz w:val="12"/>
          <w:szCs w:val="12"/>
          <w:lang w:eastAsia="en-IN"/>
        </w:rPr>
      </w:pPr>
      <w:hyperlink r:id="rId96" w:tooltip="Secondary Lightbox - Screenshot 2" w:history="1">
        <w:r w:rsidRPr="00F07F57">
          <w:rPr>
            <w:rFonts w:ascii="inherit" w:eastAsia="Times New Roman" w:hAnsi="inherit" w:cs="Times New Roman"/>
            <w:color w:val="FFFFFF"/>
            <w:sz w:val="12"/>
            <w:lang w:eastAsia="en-IN"/>
          </w:rPr>
          <w:t>Book an Appointment Now</w:t>
        </w:r>
      </w:hyperlink>
    </w:p>
    <w:p w:rsidR="00F07F57" w:rsidRPr="00F07F57" w:rsidRDefault="00F07F57" w:rsidP="00F07F57">
      <w:pPr>
        <w:spacing w:after="0" w:line="240" w:lineRule="auto"/>
        <w:rPr>
          <w:rFonts w:ascii="Times New Roman" w:eastAsia="Times New Roman" w:hAnsi="Times New Roman" w:cs="Times New Roman"/>
          <w:sz w:val="24"/>
          <w:szCs w:val="24"/>
          <w:lang w:eastAsia="en-IN"/>
        </w:rPr>
      </w:pPr>
      <w:r w:rsidRPr="00F07F57">
        <w:rPr>
          <w:rFonts w:ascii="Times New Roman" w:eastAsia="Times New Roman" w:hAnsi="Symbol" w:cs="Times New Roman"/>
          <w:sz w:val="24"/>
          <w:szCs w:val="24"/>
          <w:lang w:eastAsia="en-IN"/>
        </w:rPr>
        <w:t></w:t>
      </w:r>
      <w:r w:rsidRPr="00F07F57">
        <w:rPr>
          <w:rFonts w:ascii="Times New Roman" w:eastAsia="Times New Roman" w:hAnsi="Times New Roman" w:cs="Times New Roman"/>
          <w:sz w:val="24"/>
          <w:szCs w:val="24"/>
          <w:lang w:eastAsia="en-IN"/>
        </w:rPr>
        <w:t xml:space="preserve">  </w:t>
      </w:r>
    </w:p>
    <w:p w:rsidR="00F07F57" w:rsidRPr="00F07F57" w:rsidRDefault="00F07F57" w:rsidP="00F07F57">
      <w:pPr>
        <w:spacing w:after="0" w:line="240" w:lineRule="auto"/>
        <w:textAlignment w:val="baseline"/>
        <w:rPr>
          <w:rFonts w:ascii="inherit" w:eastAsia="Times New Roman" w:hAnsi="inherit" w:cs="Times New Roman"/>
          <w:color w:val="1982D1"/>
          <w:sz w:val="12"/>
          <w:szCs w:val="12"/>
          <w:bdr w:val="none" w:sz="0" w:space="0" w:color="auto" w:frame="1"/>
          <w:lang w:eastAsia="en-IN"/>
        </w:rPr>
      </w:pPr>
      <w:r w:rsidRPr="00F07F57">
        <w:rPr>
          <w:rFonts w:ascii="inherit" w:eastAsia="Times New Roman" w:hAnsi="inherit" w:cs="Times New Roman"/>
          <w:sz w:val="12"/>
          <w:szCs w:val="12"/>
          <w:lang w:eastAsia="en-IN"/>
        </w:rPr>
        <w:fldChar w:fldCharType="begin"/>
      </w:r>
      <w:r w:rsidRPr="00F07F57">
        <w:rPr>
          <w:rFonts w:ascii="inherit" w:eastAsia="Times New Roman" w:hAnsi="inherit" w:cs="Times New Roman"/>
          <w:sz w:val="12"/>
          <w:szCs w:val="12"/>
          <w:lang w:eastAsia="en-IN"/>
        </w:rPr>
        <w:instrText xml:space="preserve"> HYPERLINK "http://www.chlhospitals.org/dr-sumeet-jaiswal/" </w:instrText>
      </w:r>
      <w:r w:rsidRPr="00F07F57">
        <w:rPr>
          <w:rFonts w:ascii="inherit" w:eastAsia="Times New Roman" w:hAnsi="inherit" w:cs="Times New Roman"/>
          <w:sz w:val="12"/>
          <w:szCs w:val="12"/>
          <w:lang w:eastAsia="en-IN"/>
        </w:rPr>
        <w:fldChar w:fldCharType="separate"/>
      </w:r>
    </w:p>
    <w:p w:rsidR="00F07F57" w:rsidRPr="00F07F57" w:rsidRDefault="00F07F57" w:rsidP="00F07F57">
      <w:pPr>
        <w:spacing w:after="0" w:line="240" w:lineRule="auto"/>
        <w:textAlignment w:val="baseline"/>
        <w:rPr>
          <w:rFonts w:ascii="Times New Roman" w:eastAsia="Times New Roman" w:hAnsi="Times New Roman" w:cs="Times New Roman"/>
          <w:sz w:val="24"/>
          <w:szCs w:val="24"/>
          <w:lang w:eastAsia="en-IN"/>
        </w:rPr>
      </w:pPr>
      <w:r>
        <w:rPr>
          <w:rFonts w:ascii="inherit" w:eastAsia="Times New Roman" w:hAnsi="inherit" w:cs="Times New Roman"/>
          <w:noProof/>
          <w:color w:val="1982D1"/>
          <w:sz w:val="12"/>
          <w:szCs w:val="12"/>
          <w:bdr w:val="none" w:sz="0" w:space="0" w:color="auto" w:frame="1"/>
          <w:lang w:eastAsia="en-IN"/>
        </w:rPr>
        <w:lastRenderedPageBreak/>
        <w:drawing>
          <wp:inline distT="0" distB="0" distL="0" distR="0">
            <wp:extent cx="1352550" cy="1238250"/>
            <wp:effectExtent l="19050" t="0" r="0" b="0"/>
            <wp:docPr id="178" name="Picture 178" descr="http://www.chlhospitals.org/wp-content/uploads/2015/07/Consultant-Icon1.jp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chlhospitals.org/wp-content/uploads/2015/07/Consultant-Icon1.jpg">
                      <a:hlinkClick r:id="rId97"/>
                    </pic:cNvPr>
                    <pic:cNvPicPr>
                      <a:picLocks noChangeAspect="1" noChangeArrowheads="1"/>
                    </pic:cNvPicPr>
                  </pic:nvPicPr>
                  <pic:blipFill>
                    <a:blip r:embed="rId91"/>
                    <a:srcRect/>
                    <a:stretch>
                      <a:fillRect/>
                    </a:stretch>
                  </pic:blipFill>
                  <pic:spPr bwMode="auto">
                    <a:xfrm>
                      <a:off x="0" y="0"/>
                      <a:ext cx="1352550" cy="1238250"/>
                    </a:xfrm>
                    <a:prstGeom prst="rect">
                      <a:avLst/>
                    </a:prstGeom>
                    <a:noFill/>
                    <a:ln w="9525">
                      <a:noFill/>
                      <a:miter lim="800000"/>
                      <a:headEnd/>
                      <a:tailEnd/>
                    </a:ln>
                  </pic:spPr>
                </pic:pic>
              </a:graphicData>
            </a:graphic>
          </wp:inline>
        </w:drawing>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fldChar w:fldCharType="end"/>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hyperlink r:id="rId98" w:history="1">
        <w:r w:rsidRPr="00F07F57">
          <w:rPr>
            <w:rFonts w:ascii="inherit" w:eastAsia="Times New Roman" w:hAnsi="inherit" w:cs="Times New Roman"/>
            <w:color w:val="1982D1"/>
            <w:sz w:val="12"/>
            <w:lang w:eastAsia="en-IN"/>
          </w:rPr>
          <w:t>View Profile</w:t>
        </w:r>
      </w:hyperlink>
    </w:p>
    <w:tbl>
      <w:tblPr>
        <w:tblW w:w="0" w:type="auto"/>
        <w:tblCellSpacing w:w="15" w:type="dxa"/>
        <w:tblCellMar>
          <w:left w:w="0" w:type="dxa"/>
          <w:right w:w="0" w:type="dxa"/>
        </w:tblCellMar>
        <w:tblLook w:val="04A0"/>
      </w:tblPr>
      <w:tblGrid>
        <w:gridCol w:w="1915"/>
        <w:gridCol w:w="1915"/>
      </w:tblGrid>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Name</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 xml:space="preserve">Dr </w:t>
            </w:r>
            <w:proofErr w:type="spellStart"/>
            <w:r w:rsidRPr="00F07F57">
              <w:rPr>
                <w:rFonts w:ascii="inherit" w:eastAsia="Times New Roman" w:hAnsi="inherit" w:cs="Times New Roman"/>
                <w:sz w:val="12"/>
                <w:szCs w:val="12"/>
                <w:lang w:eastAsia="en-IN"/>
              </w:rPr>
              <w:t>Sumeet</w:t>
            </w:r>
            <w:proofErr w:type="spellEnd"/>
            <w:r w:rsidRPr="00F07F57">
              <w:rPr>
                <w:rFonts w:ascii="inherit" w:eastAsia="Times New Roman" w:hAnsi="inherit" w:cs="Times New Roman"/>
                <w:sz w:val="12"/>
                <w:szCs w:val="12"/>
                <w:lang w:eastAsia="en-IN"/>
              </w:rPr>
              <w:t xml:space="preserve"> </w:t>
            </w:r>
            <w:proofErr w:type="spellStart"/>
            <w:r w:rsidRPr="00F07F57">
              <w:rPr>
                <w:rFonts w:ascii="inherit" w:eastAsia="Times New Roman" w:hAnsi="inherit" w:cs="Times New Roman"/>
                <w:sz w:val="12"/>
                <w:szCs w:val="12"/>
                <w:lang w:eastAsia="en-IN"/>
              </w:rPr>
              <w:t>Jaiswal</w:t>
            </w:r>
            <w:proofErr w:type="spellEnd"/>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Designation</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MBBS MS MCH</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Specialty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roofErr w:type="spellStart"/>
            <w:r w:rsidRPr="00F07F57">
              <w:rPr>
                <w:rFonts w:ascii="inherit" w:eastAsia="Times New Roman" w:hAnsi="inherit" w:cs="Times New Roman"/>
                <w:sz w:val="12"/>
                <w:szCs w:val="12"/>
                <w:lang w:eastAsia="en-IN"/>
              </w:rPr>
              <w:t>Plasic</w:t>
            </w:r>
            <w:proofErr w:type="spellEnd"/>
            <w:r w:rsidRPr="00F07F57">
              <w:rPr>
                <w:rFonts w:ascii="inherit" w:eastAsia="Times New Roman" w:hAnsi="inherit" w:cs="Times New Roman"/>
                <w:sz w:val="12"/>
                <w:szCs w:val="12"/>
                <w:lang w:eastAsia="en-IN"/>
              </w:rPr>
              <w:t xml:space="preserve"> Surgeon</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Availability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
        </w:tc>
      </w:tr>
    </w:tbl>
    <w:p w:rsidR="00F07F57" w:rsidRPr="00F07F57" w:rsidRDefault="00F07F57" w:rsidP="00F07F57">
      <w:pPr>
        <w:shd w:val="clear" w:color="auto" w:fill="01A998"/>
        <w:spacing w:after="0" w:line="240" w:lineRule="auto"/>
        <w:textAlignment w:val="baseline"/>
        <w:rPr>
          <w:rFonts w:ascii="inherit" w:eastAsia="Times New Roman" w:hAnsi="inherit" w:cs="Times New Roman"/>
          <w:color w:val="FFFFFF"/>
          <w:sz w:val="12"/>
          <w:szCs w:val="12"/>
          <w:lang w:eastAsia="en-IN"/>
        </w:rPr>
      </w:pPr>
      <w:hyperlink r:id="rId99" w:tooltip="Secondary Lightbox - Screenshot 2" w:history="1">
        <w:r w:rsidRPr="00F07F57">
          <w:rPr>
            <w:rFonts w:ascii="inherit" w:eastAsia="Times New Roman" w:hAnsi="inherit" w:cs="Times New Roman"/>
            <w:color w:val="FFFFFF"/>
            <w:sz w:val="12"/>
            <w:lang w:eastAsia="en-IN"/>
          </w:rPr>
          <w:t>Book an Appointment Now</w:t>
        </w:r>
      </w:hyperlink>
    </w:p>
    <w:p w:rsidR="00F07F57" w:rsidRPr="00F07F57" w:rsidRDefault="00F07F57" w:rsidP="00F07F57">
      <w:pPr>
        <w:spacing w:after="0" w:line="240" w:lineRule="auto"/>
        <w:rPr>
          <w:rFonts w:ascii="Times New Roman" w:eastAsia="Times New Roman" w:hAnsi="Times New Roman" w:cs="Times New Roman"/>
          <w:sz w:val="24"/>
          <w:szCs w:val="24"/>
          <w:lang w:eastAsia="en-IN"/>
        </w:rPr>
      </w:pPr>
      <w:r w:rsidRPr="00F07F57">
        <w:rPr>
          <w:rFonts w:ascii="Times New Roman" w:eastAsia="Times New Roman" w:hAnsi="Symbol" w:cs="Times New Roman"/>
          <w:sz w:val="24"/>
          <w:szCs w:val="24"/>
          <w:lang w:eastAsia="en-IN"/>
        </w:rPr>
        <w:t></w:t>
      </w:r>
      <w:r w:rsidRPr="00F07F57">
        <w:rPr>
          <w:rFonts w:ascii="Times New Roman" w:eastAsia="Times New Roman" w:hAnsi="Times New Roman" w:cs="Times New Roman"/>
          <w:sz w:val="24"/>
          <w:szCs w:val="24"/>
          <w:lang w:eastAsia="en-IN"/>
        </w:rPr>
        <w:t xml:space="preserve">  </w:t>
      </w:r>
    </w:p>
    <w:p w:rsidR="00F07F57" w:rsidRPr="00F07F57" w:rsidRDefault="00F07F57" w:rsidP="00F07F57">
      <w:pPr>
        <w:spacing w:after="0" w:line="240" w:lineRule="auto"/>
        <w:textAlignment w:val="baseline"/>
        <w:rPr>
          <w:rFonts w:ascii="inherit" w:eastAsia="Times New Roman" w:hAnsi="inherit" w:cs="Times New Roman"/>
          <w:color w:val="1982D1"/>
          <w:sz w:val="12"/>
          <w:szCs w:val="12"/>
          <w:bdr w:val="none" w:sz="0" w:space="0" w:color="auto" w:frame="1"/>
          <w:lang w:eastAsia="en-IN"/>
        </w:rPr>
      </w:pPr>
      <w:r w:rsidRPr="00F07F57">
        <w:rPr>
          <w:rFonts w:ascii="inherit" w:eastAsia="Times New Roman" w:hAnsi="inherit" w:cs="Times New Roman"/>
          <w:sz w:val="12"/>
          <w:szCs w:val="12"/>
          <w:lang w:eastAsia="en-IN"/>
        </w:rPr>
        <w:fldChar w:fldCharType="begin"/>
      </w:r>
      <w:r w:rsidRPr="00F07F57">
        <w:rPr>
          <w:rFonts w:ascii="inherit" w:eastAsia="Times New Roman" w:hAnsi="inherit" w:cs="Times New Roman"/>
          <w:sz w:val="12"/>
          <w:szCs w:val="12"/>
          <w:lang w:eastAsia="en-IN"/>
        </w:rPr>
        <w:instrText xml:space="preserve"> HYPERLINK "http://www.chlhospitals.org/dr-a-k-jinsiwale/" </w:instrText>
      </w:r>
      <w:r w:rsidRPr="00F07F57">
        <w:rPr>
          <w:rFonts w:ascii="inherit" w:eastAsia="Times New Roman" w:hAnsi="inherit" w:cs="Times New Roman"/>
          <w:sz w:val="12"/>
          <w:szCs w:val="12"/>
          <w:lang w:eastAsia="en-IN"/>
        </w:rPr>
        <w:fldChar w:fldCharType="separate"/>
      </w:r>
    </w:p>
    <w:p w:rsidR="00F07F57" w:rsidRPr="00F07F57" w:rsidRDefault="00F07F57" w:rsidP="00F07F57">
      <w:pPr>
        <w:spacing w:after="0" w:line="240" w:lineRule="auto"/>
        <w:textAlignment w:val="baseline"/>
        <w:rPr>
          <w:rFonts w:ascii="Times New Roman" w:eastAsia="Times New Roman" w:hAnsi="Times New Roman" w:cs="Times New Roman"/>
          <w:sz w:val="24"/>
          <w:szCs w:val="24"/>
          <w:lang w:eastAsia="en-IN"/>
        </w:rPr>
      </w:pPr>
      <w:r>
        <w:rPr>
          <w:rFonts w:ascii="inherit" w:eastAsia="Times New Roman" w:hAnsi="inherit" w:cs="Times New Roman"/>
          <w:noProof/>
          <w:color w:val="1982D1"/>
          <w:sz w:val="12"/>
          <w:szCs w:val="12"/>
          <w:bdr w:val="none" w:sz="0" w:space="0" w:color="auto" w:frame="1"/>
          <w:lang w:eastAsia="en-IN"/>
        </w:rPr>
        <w:drawing>
          <wp:inline distT="0" distB="0" distL="0" distR="0">
            <wp:extent cx="1352550" cy="1238250"/>
            <wp:effectExtent l="19050" t="0" r="0" b="0"/>
            <wp:docPr id="179" name="Picture 179" descr="http://www.chlhospitals.org/wp-content/uploads/2015/07/Consultant-Icon1.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chlhospitals.org/wp-content/uploads/2015/07/Consultant-Icon1.jpg">
                      <a:hlinkClick r:id="rId100"/>
                    </pic:cNvPr>
                    <pic:cNvPicPr>
                      <a:picLocks noChangeAspect="1" noChangeArrowheads="1"/>
                    </pic:cNvPicPr>
                  </pic:nvPicPr>
                  <pic:blipFill>
                    <a:blip r:embed="rId91"/>
                    <a:srcRect/>
                    <a:stretch>
                      <a:fillRect/>
                    </a:stretch>
                  </pic:blipFill>
                  <pic:spPr bwMode="auto">
                    <a:xfrm>
                      <a:off x="0" y="0"/>
                      <a:ext cx="1352550" cy="1238250"/>
                    </a:xfrm>
                    <a:prstGeom prst="rect">
                      <a:avLst/>
                    </a:prstGeom>
                    <a:noFill/>
                    <a:ln w="9525">
                      <a:noFill/>
                      <a:miter lim="800000"/>
                      <a:headEnd/>
                      <a:tailEnd/>
                    </a:ln>
                  </pic:spPr>
                </pic:pic>
              </a:graphicData>
            </a:graphic>
          </wp:inline>
        </w:drawing>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fldChar w:fldCharType="end"/>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hyperlink r:id="rId101" w:history="1">
        <w:r w:rsidRPr="00F07F57">
          <w:rPr>
            <w:rFonts w:ascii="inherit" w:eastAsia="Times New Roman" w:hAnsi="inherit" w:cs="Times New Roman"/>
            <w:color w:val="1982D1"/>
            <w:sz w:val="12"/>
            <w:lang w:eastAsia="en-IN"/>
          </w:rPr>
          <w:t>View Profile</w:t>
        </w:r>
      </w:hyperlink>
    </w:p>
    <w:tbl>
      <w:tblPr>
        <w:tblW w:w="0" w:type="auto"/>
        <w:tblCellSpacing w:w="15" w:type="dxa"/>
        <w:tblCellMar>
          <w:left w:w="0" w:type="dxa"/>
          <w:right w:w="0" w:type="dxa"/>
        </w:tblCellMar>
        <w:tblLook w:val="04A0"/>
      </w:tblPr>
      <w:tblGrid>
        <w:gridCol w:w="1915"/>
        <w:gridCol w:w="1915"/>
      </w:tblGrid>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Name</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 xml:space="preserve">Dr A K </w:t>
            </w:r>
            <w:proofErr w:type="spellStart"/>
            <w:r w:rsidRPr="00F07F57">
              <w:rPr>
                <w:rFonts w:ascii="inherit" w:eastAsia="Times New Roman" w:hAnsi="inherit" w:cs="Times New Roman"/>
                <w:sz w:val="12"/>
                <w:szCs w:val="12"/>
                <w:lang w:eastAsia="en-IN"/>
              </w:rPr>
              <w:t>Jinsiwale</w:t>
            </w:r>
            <w:proofErr w:type="spellEnd"/>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Designation</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MBBS MS</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Specialty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roofErr w:type="spellStart"/>
            <w:r w:rsidRPr="00F07F57">
              <w:rPr>
                <w:rFonts w:ascii="inherit" w:eastAsia="Times New Roman" w:hAnsi="inherit" w:cs="Times New Roman"/>
                <w:sz w:val="12"/>
                <w:szCs w:val="12"/>
                <w:lang w:eastAsia="en-IN"/>
              </w:rPr>
              <w:t>Orthopedic</w:t>
            </w:r>
            <w:proofErr w:type="spellEnd"/>
            <w:r w:rsidRPr="00F07F57">
              <w:rPr>
                <w:rFonts w:ascii="inherit" w:eastAsia="Times New Roman" w:hAnsi="inherit" w:cs="Times New Roman"/>
                <w:sz w:val="12"/>
                <w:szCs w:val="12"/>
                <w:lang w:eastAsia="en-IN"/>
              </w:rPr>
              <w:t xml:space="preserve"> Surgeon</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Availability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
        </w:tc>
      </w:tr>
    </w:tbl>
    <w:p w:rsidR="00F07F57" w:rsidRPr="00F07F57" w:rsidRDefault="00F07F57" w:rsidP="00F07F57">
      <w:pPr>
        <w:shd w:val="clear" w:color="auto" w:fill="01A998"/>
        <w:spacing w:after="0" w:line="240" w:lineRule="auto"/>
        <w:textAlignment w:val="baseline"/>
        <w:rPr>
          <w:rFonts w:ascii="inherit" w:eastAsia="Times New Roman" w:hAnsi="inherit" w:cs="Times New Roman"/>
          <w:color w:val="FFFFFF"/>
          <w:sz w:val="12"/>
          <w:szCs w:val="12"/>
          <w:lang w:eastAsia="en-IN"/>
        </w:rPr>
      </w:pPr>
      <w:hyperlink r:id="rId102" w:tooltip="Secondary Lightbox - Screenshot 2" w:history="1">
        <w:r w:rsidRPr="00F07F57">
          <w:rPr>
            <w:rFonts w:ascii="inherit" w:eastAsia="Times New Roman" w:hAnsi="inherit" w:cs="Times New Roman"/>
            <w:color w:val="FFFFFF"/>
            <w:sz w:val="12"/>
            <w:lang w:eastAsia="en-IN"/>
          </w:rPr>
          <w:t>Book an Appointment Now</w:t>
        </w:r>
      </w:hyperlink>
    </w:p>
    <w:p w:rsidR="00F07F57" w:rsidRPr="00F07F57" w:rsidRDefault="00F07F57" w:rsidP="00F07F57">
      <w:pPr>
        <w:spacing w:after="0" w:line="240" w:lineRule="auto"/>
        <w:rPr>
          <w:rFonts w:ascii="Times New Roman" w:eastAsia="Times New Roman" w:hAnsi="Times New Roman" w:cs="Times New Roman"/>
          <w:sz w:val="24"/>
          <w:szCs w:val="24"/>
          <w:lang w:eastAsia="en-IN"/>
        </w:rPr>
      </w:pPr>
      <w:r w:rsidRPr="00F07F57">
        <w:rPr>
          <w:rFonts w:ascii="Times New Roman" w:eastAsia="Times New Roman" w:hAnsi="Symbol" w:cs="Times New Roman"/>
          <w:sz w:val="24"/>
          <w:szCs w:val="24"/>
          <w:lang w:eastAsia="en-IN"/>
        </w:rPr>
        <w:t></w:t>
      </w:r>
      <w:r w:rsidRPr="00F07F57">
        <w:rPr>
          <w:rFonts w:ascii="Times New Roman" w:eastAsia="Times New Roman" w:hAnsi="Times New Roman" w:cs="Times New Roman"/>
          <w:sz w:val="24"/>
          <w:szCs w:val="24"/>
          <w:lang w:eastAsia="en-IN"/>
        </w:rPr>
        <w:t xml:space="preserve">  </w:t>
      </w:r>
    </w:p>
    <w:p w:rsidR="00F07F57" w:rsidRPr="00F07F57" w:rsidRDefault="00F07F57" w:rsidP="00F07F57">
      <w:pPr>
        <w:spacing w:after="0" w:line="240" w:lineRule="auto"/>
        <w:textAlignment w:val="baseline"/>
        <w:rPr>
          <w:rFonts w:ascii="inherit" w:eastAsia="Times New Roman" w:hAnsi="inherit" w:cs="Times New Roman"/>
          <w:color w:val="1982D1"/>
          <w:sz w:val="12"/>
          <w:szCs w:val="12"/>
          <w:bdr w:val="none" w:sz="0" w:space="0" w:color="auto" w:frame="1"/>
          <w:lang w:eastAsia="en-IN"/>
        </w:rPr>
      </w:pPr>
      <w:r w:rsidRPr="00F07F57">
        <w:rPr>
          <w:rFonts w:ascii="inherit" w:eastAsia="Times New Roman" w:hAnsi="inherit" w:cs="Times New Roman"/>
          <w:sz w:val="12"/>
          <w:szCs w:val="12"/>
          <w:lang w:eastAsia="en-IN"/>
        </w:rPr>
        <w:fldChar w:fldCharType="begin"/>
      </w:r>
      <w:r w:rsidRPr="00F07F57">
        <w:rPr>
          <w:rFonts w:ascii="inherit" w:eastAsia="Times New Roman" w:hAnsi="inherit" w:cs="Times New Roman"/>
          <w:sz w:val="12"/>
          <w:szCs w:val="12"/>
          <w:lang w:eastAsia="en-IN"/>
        </w:rPr>
        <w:instrText xml:space="preserve"> HYPERLINK "http://www.chlhospitals.org/dr-mukesh-jain/" </w:instrText>
      </w:r>
      <w:r w:rsidRPr="00F07F57">
        <w:rPr>
          <w:rFonts w:ascii="inherit" w:eastAsia="Times New Roman" w:hAnsi="inherit" w:cs="Times New Roman"/>
          <w:sz w:val="12"/>
          <w:szCs w:val="12"/>
          <w:lang w:eastAsia="en-IN"/>
        </w:rPr>
        <w:fldChar w:fldCharType="separate"/>
      </w:r>
    </w:p>
    <w:p w:rsidR="00F07F57" w:rsidRPr="00F07F57" w:rsidRDefault="00F07F57" w:rsidP="00F07F57">
      <w:pPr>
        <w:spacing w:after="0" w:line="240" w:lineRule="auto"/>
        <w:textAlignment w:val="baseline"/>
        <w:rPr>
          <w:rFonts w:ascii="Times New Roman" w:eastAsia="Times New Roman" w:hAnsi="Times New Roman" w:cs="Times New Roman"/>
          <w:sz w:val="24"/>
          <w:szCs w:val="24"/>
          <w:lang w:eastAsia="en-IN"/>
        </w:rPr>
      </w:pPr>
      <w:r>
        <w:rPr>
          <w:rFonts w:ascii="inherit" w:eastAsia="Times New Roman" w:hAnsi="inherit" w:cs="Times New Roman"/>
          <w:noProof/>
          <w:color w:val="1982D1"/>
          <w:sz w:val="12"/>
          <w:szCs w:val="12"/>
          <w:bdr w:val="none" w:sz="0" w:space="0" w:color="auto" w:frame="1"/>
          <w:lang w:eastAsia="en-IN"/>
        </w:rPr>
        <w:drawing>
          <wp:inline distT="0" distB="0" distL="0" distR="0">
            <wp:extent cx="1352550" cy="1238250"/>
            <wp:effectExtent l="19050" t="0" r="0" b="0"/>
            <wp:docPr id="180" name="Picture 180" descr="http://www.chlhospitals.org/wp-content/uploads/2015/07/Consultant-Icon1.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chlhospitals.org/wp-content/uploads/2015/07/Consultant-Icon1.jpg">
                      <a:hlinkClick r:id="rId103"/>
                    </pic:cNvPr>
                    <pic:cNvPicPr>
                      <a:picLocks noChangeAspect="1" noChangeArrowheads="1"/>
                    </pic:cNvPicPr>
                  </pic:nvPicPr>
                  <pic:blipFill>
                    <a:blip r:embed="rId91"/>
                    <a:srcRect/>
                    <a:stretch>
                      <a:fillRect/>
                    </a:stretch>
                  </pic:blipFill>
                  <pic:spPr bwMode="auto">
                    <a:xfrm>
                      <a:off x="0" y="0"/>
                      <a:ext cx="1352550" cy="1238250"/>
                    </a:xfrm>
                    <a:prstGeom prst="rect">
                      <a:avLst/>
                    </a:prstGeom>
                    <a:noFill/>
                    <a:ln w="9525">
                      <a:noFill/>
                      <a:miter lim="800000"/>
                      <a:headEnd/>
                      <a:tailEnd/>
                    </a:ln>
                  </pic:spPr>
                </pic:pic>
              </a:graphicData>
            </a:graphic>
          </wp:inline>
        </w:drawing>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fldChar w:fldCharType="end"/>
      </w:r>
    </w:p>
    <w:p w:rsidR="00F07F57" w:rsidRPr="00F07F57" w:rsidRDefault="00F07F57" w:rsidP="00F07F57">
      <w:pPr>
        <w:spacing w:after="0" w:line="240" w:lineRule="auto"/>
        <w:textAlignment w:val="baseline"/>
        <w:rPr>
          <w:rFonts w:ascii="inherit" w:eastAsia="Times New Roman" w:hAnsi="inherit" w:cs="Times New Roman"/>
          <w:sz w:val="12"/>
          <w:szCs w:val="12"/>
          <w:lang w:eastAsia="en-IN"/>
        </w:rPr>
      </w:pPr>
      <w:hyperlink r:id="rId104" w:history="1">
        <w:r w:rsidRPr="00F07F57">
          <w:rPr>
            <w:rFonts w:ascii="inherit" w:eastAsia="Times New Roman" w:hAnsi="inherit" w:cs="Times New Roman"/>
            <w:color w:val="1982D1"/>
            <w:sz w:val="12"/>
            <w:lang w:eastAsia="en-IN"/>
          </w:rPr>
          <w:t>View Profile</w:t>
        </w:r>
      </w:hyperlink>
    </w:p>
    <w:tbl>
      <w:tblPr>
        <w:tblW w:w="0" w:type="auto"/>
        <w:tblCellSpacing w:w="15" w:type="dxa"/>
        <w:tblCellMar>
          <w:left w:w="0" w:type="dxa"/>
          <w:right w:w="0" w:type="dxa"/>
        </w:tblCellMar>
        <w:tblLook w:val="04A0"/>
      </w:tblPr>
      <w:tblGrid>
        <w:gridCol w:w="1915"/>
        <w:gridCol w:w="1915"/>
      </w:tblGrid>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Name</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 xml:space="preserve">Dr </w:t>
            </w:r>
            <w:proofErr w:type="spellStart"/>
            <w:r w:rsidRPr="00F07F57">
              <w:rPr>
                <w:rFonts w:ascii="inherit" w:eastAsia="Times New Roman" w:hAnsi="inherit" w:cs="Times New Roman"/>
                <w:sz w:val="12"/>
                <w:szCs w:val="12"/>
                <w:lang w:eastAsia="en-IN"/>
              </w:rPr>
              <w:t>Mukesh</w:t>
            </w:r>
            <w:proofErr w:type="spellEnd"/>
            <w:r w:rsidRPr="00F07F57">
              <w:rPr>
                <w:rFonts w:ascii="inherit" w:eastAsia="Times New Roman" w:hAnsi="inherit" w:cs="Times New Roman"/>
                <w:sz w:val="12"/>
                <w:szCs w:val="12"/>
                <w:lang w:eastAsia="en-IN"/>
              </w:rPr>
              <w:t xml:space="preserve"> Jain</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Designation</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MBBS MS</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Specialty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ENT</w:t>
            </w:r>
          </w:p>
        </w:tc>
      </w:tr>
      <w:tr w:rsidR="00F07F57" w:rsidRPr="00F07F57" w:rsidTr="00F07F57">
        <w:trPr>
          <w:trHeight w:val="290"/>
          <w:tblCellSpacing w:w="15" w:type="dxa"/>
        </w:trPr>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r w:rsidRPr="00F07F57">
              <w:rPr>
                <w:rFonts w:ascii="inherit" w:eastAsia="Times New Roman" w:hAnsi="inherit" w:cs="Times New Roman"/>
                <w:sz w:val="12"/>
                <w:szCs w:val="12"/>
                <w:lang w:eastAsia="en-IN"/>
              </w:rPr>
              <w:t>Availability</w:t>
            </w:r>
          </w:p>
        </w:tc>
        <w:tc>
          <w:tcPr>
            <w:tcW w:w="1870" w:type="dxa"/>
            <w:tcBorders>
              <w:top w:val="nil"/>
              <w:left w:val="nil"/>
              <w:bottom w:val="nil"/>
              <w:right w:val="nil"/>
            </w:tcBorders>
            <w:vAlign w:val="bottom"/>
            <w:hideMark/>
          </w:tcPr>
          <w:p w:rsidR="00F07F57" w:rsidRPr="00F07F57" w:rsidRDefault="00F07F57" w:rsidP="00F07F57">
            <w:pPr>
              <w:spacing w:after="0" w:line="240" w:lineRule="auto"/>
              <w:rPr>
                <w:rFonts w:ascii="inherit" w:eastAsia="Times New Roman" w:hAnsi="inherit" w:cs="Times New Roman"/>
                <w:sz w:val="12"/>
                <w:szCs w:val="12"/>
                <w:lang w:eastAsia="en-IN"/>
              </w:rPr>
            </w:pPr>
          </w:p>
        </w:tc>
      </w:tr>
    </w:tbl>
    <w:p w:rsidR="00F07F57" w:rsidRDefault="00F07F57" w:rsidP="00F07F57">
      <w:pPr>
        <w:pStyle w:val="Heading3"/>
        <w:shd w:val="clear" w:color="auto" w:fill="FFFFFF"/>
        <w:spacing w:before="150" w:line="285" w:lineRule="atLeast"/>
        <w:rPr>
          <w:rFonts w:ascii="Arial" w:hAnsi="Arial" w:cs="Arial"/>
          <w:b w:val="0"/>
          <w:bCs w:val="0"/>
          <w:color w:val="888E96"/>
        </w:rPr>
      </w:pPr>
      <w:r>
        <w:rPr>
          <w:rFonts w:ascii="Arial" w:hAnsi="Arial" w:cs="Arial"/>
          <w:b w:val="0"/>
          <w:bCs w:val="0"/>
          <w:color w:val="888E96"/>
        </w:rPr>
        <w:t>Specialities</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Cardiology</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Dentistry</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Dermatology (Skin)</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ENT (Otolaryngology)</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lastRenderedPageBreak/>
        <w:t> </w:t>
      </w:r>
      <w:r>
        <w:rPr>
          <w:rFonts w:ascii="Arial" w:hAnsi="Arial" w:cs="Arial"/>
          <w:color w:val="3A3C41"/>
          <w:spacing w:val="4"/>
          <w:sz w:val="13"/>
          <w:szCs w:val="13"/>
        </w:rPr>
        <w:t>Gastroenterology</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General Surgery</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Nephrology</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Neurology</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Neurosurgery</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 xml:space="preserve">Obstetrics and </w:t>
      </w:r>
      <w:proofErr w:type="spellStart"/>
      <w:r>
        <w:rPr>
          <w:rFonts w:ascii="Arial" w:hAnsi="Arial" w:cs="Arial"/>
          <w:color w:val="3A3C41"/>
          <w:spacing w:val="4"/>
          <w:sz w:val="13"/>
          <w:szCs w:val="13"/>
        </w:rPr>
        <w:t>Gynecology</w:t>
      </w:r>
      <w:proofErr w:type="spellEnd"/>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Ophthalmology</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proofErr w:type="spellStart"/>
      <w:r>
        <w:rPr>
          <w:rFonts w:ascii="Arial" w:hAnsi="Arial" w:cs="Arial"/>
          <w:color w:val="3A3C41"/>
          <w:spacing w:val="4"/>
          <w:sz w:val="13"/>
          <w:szCs w:val="13"/>
        </w:rPr>
        <w:t>Orthopedics</w:t>
      </w:r>
      <w:proofErr w:type="spellEnd"/>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proofErr w:type="spellStart"/>
      <w:r>
        <w:rPr>
          <w:rFonts w:ascii="Arial" w:hAnsi="Arial" w:cs="Arial"/>
          <w:color w:val="3A3C41"/>
          <w:spacing w:val="4"/>
          <w:sz w:val="13"/>
          <w:szCs w:val="13"/>
        </w:rPr>
        <w:t>Pediatrics</w:t>
      </w:r>
      <w:proofErr w:type="spellEnd"/>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Physiotherapy</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Plastic Surgery</w:t>
      </w:r>
    </w:p>
    <w:p w:rsidR="00F07F57" w:rsidRDefault="00F07F57" w:rsidP="00F07F57">
      <w:pPr>
        <w:numPr>
          <w:ilvl w:val="0"/>
          <w:numId w:val="36"/>
        </w:numPr>
        <w:shd w:val="clear" w:color="auto" w:fill="FFFFFF"/>
        <w:spacing w:before="100" w:beforeAutospacing="1" w:after="100" w:afterAutospacing="1" w:line="360" w:lineRule="atLeast"/>
        <w:rPr>
          <w:rFonts w:ascii="Arial" w:hAnsi="Arial" w:cs="Arial"/>
          <w:color w:val="3A3C41"/>
          <w:spacing w:val="4"/>
          <w:sz w:val="13"/>
          <w:szCs w:val="13"/>
        </w:rPr>
      </w:pPr>
      <w:r>
        <w:rPr>
          <w:rStyle w:val="apple-converted-space"/>
          <w:rFonts w:ascii="Arial" w:hAnsi="Arial" w:cs="Arial"/>
          <w:color w:val="3A3C41"/>
          <w:spacing w:val="4"/>
          <w:sz w:val="13"/>
          <w:szCs w:val="13"/>
        </w:rPr>
        <w:t> </w:t>
      </w:r>
      <w:r>
        <w:rPr>
          <w:rFonts w:ascii="Arial" w:hAnsi="Arial" w:cs="Arial"/>
          <w:color w:val="3A3C41"/>
          <w:spacing w:val="4"/>
          <w:sz w:val="13"/>
          <w:szCs w:val="13"/>
        </w:rPr>
        <w:t>Urology</w:t>
      </w:r>
    </w:p>
    <w:p w:rsidR="00F07F57" w:rsidRDefault="00F07F57" w:rsidP="00F07F57">
      <w:pPr>
        <w:pStyle w:val="Heading3"/>
        <w:shd w:val="clear" w:color="auto" w:fill="FFFFFF"/>
        <w:spacing w:before="150" w:line="285" w:lineRule="atLeast"/>
        <w:rPr>
          <w:rFonts w:ascii="Arial" w:hAnsi="Arial" w:cs="Arial"/>
          <w:b w:val="0"/>
          <w:bCs w:val="0"/>
          <w:color w:val="888E96"/>
        </w:rPr>
      </w:pPr>
      <w:r>
        <w:rPr>
          <w:rFonts w:ascii="Arial" w:hAnsi="Arial" w:cs="Arial"/>
          <w:b w:val="0"/>
          <w:bCs w:val="0"/>
          <w:color w:val="888E96"/>
        </w:rPr>
        <w:t>Services</w:t>
      </w:r>
    </w:p>
    <w:p w:rsidR="00F07F57" w:rsidRDefault="00F07F57" w:rsidP="00F07F57">
      <w:pPr>
        <w:numPr>
          <w:ilvl w:val="0"/>
          <w:numId w:val="37"/>
        </w:numPr>
        <w:shd w:val="clear" w:color="auto" w:fill="FFFFFF"/>
        <w:spacing w:before="100" w:beforeAutospacing="1" w:after="100" w:afterAutospacing="1" w:line="340" w:lineRule="atLeast"/>
        <w:ind w:left="0" w:firstLine="0"/>
        <w:rPr>
          <w:rFonts w:ascii="Arial" w:hAnsi="Arial" w:cs="Arial"/>
          <w:color w:val="3A3C41"/>
          <w:spacing w:val="4"/>
          <w:sz w:val="14"/>
          <w:szCs w:val="14"/>
        </w:rPr>
      </w:pPr>
      <w:proofErr w:type="spellStart"/>
      <w:r>
        <w:rPr>
          <w:rFonts w:ascii="Arial" w:hAnsi="Arial" w:cs="Arial"/>
          <w:color w:val="3A3C41"/>
          <w:spacing w:val="4"/>
          <w:sz w:val="14"/>
          <w:szCs w:val="14"/>
        </w:rPr>
        <w:t>Color</w:t>
      </w:r>
      <w:proofErr w:type="spellEnd"/>
      <w:r>
        <w:rPr>
          <w:rFonts w:ascii="Arial" w:hAnsi="Arial" w:cs="Arial"/>
          <w:color w:val="3A3C41"/>
          <w:spacing w:val="4"/>
          <w:sz w:val="14"/>
          <w:szCs w:val="14"/>
        </w:rPr>
        <w:t xml:space="preserve"> Doppler</w:t>
      </w:r>
    </w:p>
    <w:p w:rsidR="00F07F57" w:rsidRDefault="00F07F57" w:rsidP="00F07F57">
      <w:pPr>
        <w:numPr>
          <w:ilvl w:val="0"/>
          <w:numId w:val="37"/>
        </w:numPr>
        <w:shd w:val="clear" w:color="auto" w:fill="FFFFFF"/>
        <w:spacing w:before="100" w:beforeAutospacing="1" w:after="100" w:afterAutospacing="1" w:line="340" w:lineRule="atLeast"/>
        <w:ind w:left="0" w:firstLine="0"/>
        <w:rPr>
          <w:rFonts w:ascii="Arial" w:hAnsi="Arial" w:cs="Arial"/>
          <w:color w:val="3A3C41"/>
          <w:spacing w:val="4"/>
          <w:sz w:val="14"/>
          <w:szCs w:val="14"/>
        </w:rPr>
      </w:pPr>
      <w:r>
        <w:rPr>
          <w:rFonts w:ascii="Arial" w:hAnsi="Arial" w:cs="Arial"/>
          <w:color w:val="3A3C41"/>
          <w:spacing w:val="4"/>
          <w:sz w:val="14"/>
          <w:szCs w:val="14"/>
        </w:rPr>
        <w:t>ECG</w:t>
      </w:r>
    </w:p>
    <w:p w:rsidR="00F07F57" w:rsidRDefault="00F07F57" w:rsidP="00F07F57">
      <w:pPr>
        <w:numPr>
          <w:ilvl w:val="0"/>
          <w:numId w:val="37"/>
        </w:numPr>
        <w:shd w:val="clear" w:color="auto" w:fill="FFFFFF"/>
        <w:spacing w:before="100" w:beforeAutospacing="1" w:after="100" w:afterAutospacing="1" w:line="340" w:lineRule="atLeast"/>
        <w:ind w:left="0" w:firstLine="0"/>
        <w:rPr>
          <w:rFonts w:ascii="Arial" w:hAnsi="Arial" w:cs="Arial"/>
          <w:color w:val="3A3C41"/>
          <w:spacing w:val="4"/>
          <w:sz w:val="14"/>
          <w:szCs w:val="14"/>
        </w:rPr>
      </w:pPr>
      <w:r>
        <w:rPr>
          <w:rFonts w:ascii="Arial" w:hAnsi="Arial" w:cs="Arial"/>
          <w:color w:val="3A3C41"/>
          <w:spacing w:val="4"/>
          <w:sz w:val="14"/>
          <w:szCs w:val="14"/>
        </w:rPr>
        <w:t>Laboratory</w:t>
      </w:r>
    </w:p>
    <w:p w:rsidR="00F07F57" w:rsidRDefault="00F07F57" w:rsidP="00F07F57">
      <w:pPr>
        <w:numPr>
          <w:ilvl w:val="0"/>
          <w:numId w:val="37"/>
        </w:numPr>
        <w:shd w:val="clear" w:color="auto" w:fill="FFFFFF"/>
        <w:spacing w:before="100" w:beforeAutospacing="1" w:after="100" w:afterAutospacing="1" w:line="340" w:lineRule="atLeast"/>
        <w:ind w:left="0" w:firstLine="0"/>
        <w:rPr>
          <w:rFonts w:ascii="Arial" w:hAnsi="Arial" w:cs="Arial"/>
          <w:color w:val="3A3C41"/>
          <w:spacing w:val="4"/>
          <w:sz w:val="14"/>
          <w:szCs w:val="14"/>
        </w:rPr>
      </w:pPr>
      <w:r>
        <w:rPr>
          <w:rFonts w:ascii="Arial" w:hAnsi="Arial" w:cs="Arial"/>
          <w:color w:val="3A3C41"/>
          <w:spacing w:val="4"/>
          <w:sz w:val="14"/>
          <w:szCs w:val="14"/>
        </w:rPr>
        <w:t>Ultra Sound Scan</w:t>
      </w:r>
    </w:p>
    <w:p w:rsidR="00F07F57" w:rsidRDefault="00F07F57" w:rsidP="00F07F57">
      <w:pPr>
        <w:numPr>
          <w:ilvl w:val="0"/>
          <w:numId w:val="37"/>
        </w:numPr>
        <w:shd w:val="clear" w:color="auto" w:fill="FFFFFF"/>
        <w:spacing w:before="100" w:beforeAutospacing="1" w:after="100" w:afterAutospacing="1" w:line="340" w:lineRule="atLeast"/>
        <w:ind w:left="0" w:firstLine="0"/>
        <w:rPr>
          <w:rFonts w:ascii="Arial" w:hAnsi="Arial" w:cs="Arial"/>
          <w:color w:val="3A3C41"/>
          <w:spacing w:val="4"/>
          <w:sz w:val="14"/>
          <w:szCs w:val="14"/>
        </w:rPr>
      </w:pPr>
      <w:r>
        <w:rPr>
          <w:rFonts w:ascii="Arial" w:hAnsi="Arial" w:cs="Arial"/>
          <w:color w:val="3A3C41"/>
          <w:spacing w:val="4"/>
          <w:sz w:val="14"/>
          <w:szCs w:val="14"/>
        </w:rPr>
        <w:t>X-ray</w:t>
      </w:r>
    </w:p>
    <w:p w:rsidR="00F07F57" w:rsidRDefault="00F07F57" w:rsidP="00F07F57">
      <w:pPr>
        <w:numPr>
          <w:ilvl w:val="0"/>
          <w:numId w:val="37"/>
        </w:numPr>
        <w:shd w:val="clear" w:color="auto" w:fill="FFFFFF"/>
        <w:spacing w:before="100" w:beforeAutospacing="1" w:after="100" w:afterAutospacing="1" w:line="340" w:lineRule="atLeast"/>
        <w:ind w:left="0" w:firstLine="0"/>
        <w:rPr>
          <w:rFonts w:ascii="Arial" w:hAnsi="Arial" w:cs="Arial"/>
          <w:color w:val="3A3C41"/>
          <w:spacing w:val="4"/>
          <w:sz w:val="14"/>
          <w:szCs w:val="14"/>
        </w:rPr>
      </w:pPr>
      <w:r>
        <w:rPr>
          <w:rFonts w:ascii="Arial" w:hAnsi="Arial" w:cs="Arial"/>
          <w:color w:val="3A3C41"/>
          <w:spacing w:val="4"/>
          <w:sz w:val="14"/>
          <w:szCs w:val="14"/>
        </w:rPr>
        <w:t>OPD Services</w:t>
      </w:r>
    </w:p>
    <w:p w:rsidR="00F07F57" w:rsidRDefault="00F07F57" w:rsidP="00F07F57">
      <w:pPr>
        <w:numPr>
          <w:ilvl w:val="0"/>
          <w:numId w:val="37"/>
        </w:numPr>
        <w:shd w:val="clear" w:color="auto" w:fill="FFFFFF"/>
        <w:spacing w:before="100" w:beforeAutospacing="1" w:after="100" w:afterAutospacing="1" w:line="340" w:lineRule="atLeast"/>
        <w:ind w:left="0" w:firstLine="0"/>
        <w:rPr>
          <w:rFonts w:ascii="Arial" w:hAnsi="Arial" w:cs="Arial"/>
          <w:color w:val="3A3C41"/>
          <w:spacing w:val="4"/>
          <w:sz w:val="14"/>
          <w:szCs w:val="14"/>
        </w:rPr>
      </w:pPr>
      <w:r>
        <w:rPr>
          <w:rFonts w:ascii="Arial" w:hAnsi="Arial" w:cs="Arial"/>
          <w:color w:val="3A3C41"/>
          <w:spacing w:val="4"/>
          <w:sz w:val="14"/>
          <w:szCs w:val="14"/>
        </w:rPr>
        <w:t>Blood Bank</w:t>
      </w:r>
    </w:p>
    <w:p w:rsidR="00F07F57" w:rsidRDefault="00F07F57" w:rsidP="00F07F57">
      <w:pPr>
        <w:numPr>
          <w:ilvl w:val="0"/>
          <w:numId w:val="37"/>
        </w:numPr>
        <w:shd w:val="clear" w:color="auto" w:fill="FFFFFF"/>
        <w:spacing w:before="100" w:beforeAutospacing="1" w:after="100" w:afterAutospacing="1" w:line="340" w:lineRule="atLeast"/>
        <w:ind w:left="0" w:firstLine="0"/>
        <w:rPr>
          <w:rFonts w:ascii="Arial" w:hAnsi="Arial" w:cs="Arial"/>
          <w:color w:val="3A3C41"/>
          <w:spacing w:val="4"/>
          <w:sz w:val="14"/>
          <w:szCs w:val="14"/>
        </w:rPr>
      </w:pPr>
      <w:r>
        <w:rPr>
          <w:rFonts w:ascii="Arial" w:hAnsi="Arial" w:cs="Arial"/>
          <w:color w:val="3A3C41"/>
          <w:spacing w:val="4"/>
          <w:sz w:val="14"/>
          <w:szCs w:val="14"/>
        </w:rPr>
        <w:t>Preventive Cardiology Department</w:t>
      </w:r>
    </w:p>
    <w:p w:rsidR="00F07F57" w:rsidRDefault="00F07F57" w:rsidP="00F07F57">
      <w:pPr>
        <w:pStyle w:val="Heading3"/>
        <w:shd w:val="clear" w:color="auto" w:fill="FFFFFF"/>
        <w:spacing w:before="150" w:line="285" w:lineRule="atLeast"/>
        <w:rPr>
          <w:rFonts w:ascii="Arial" w:hAnsi="Arial" w:cs="Arial"/>
          <w:b w:val="0"/>
          <w:bCs w:val="0"/>
          <w:color w:val="888E96"/>
        </w:rPr>
      </w:pPr>
      <w:r>
        <w:rPr>
          <w:rFonts w:ascii="Arial" w:hAnsi="Arial" w:cs="Arial"/>
          <w:b w:val="0"/>
          <w:bCs w:val="0"/>
          <w:color w:val="888E96"/>
        </w:rPr>
        <w:t>Timings</w:t>
      </w:r>
    </w:p>
    <w:p w:rsidR="00F07F57" w:rsidRDefault="00F07F57" w:rsidP="00F07F57">
      <w:pPr>
        <w:shd w:val="clear" w:color="auto" w:fill="FFFFFF"/>
        <w:rPr>
          <w:rFonts w:ascii="robotoregular" w:hAnsi="robotoregular" w:cs="Times New Roman"/>
          <w:color w:val="333333"/>
          <w:sz w:val="14"/>
          <w:szCs w:val="14"/>
        </w:rPr>
      </w:pPr>
      <w:r>
        <w:rPr>
          <w:rFonts w:ascii="robotoregular" w:hAnsi="robotoregular"/>
          <w:color w:val="333333"/>
          <w:sz w:val="14"/>
          <w:szCs w:val="14"/>
        </w:rPr>
        <w:t>24 hrs</w:t>
      </w:r>
    </w:p>
    <w:p w:rsidR="00F07F57" w:rsidRDefault="00F07F57" w:rsidP="00F07F57">
      <w:pPr>
        <w:pStyle w:val="Heading3"/>
        <w:spacing w:before="150" w:line="285" w:lineRule="atLeast"/>
        <w:rPr>
          <w:rFonts w:ascii="Arial" w:hAnsi="Arial" w:cs="Arial"/>
          <w:b w:val="0"/>
          <w:bCs w:val="0"/>
          <w:color w:val="888E96"/>
          <w:sz w:val="37"/>
          <w:szCs w:val="37"/>
        </w:rPr>
      </w:pPr>
      <w:r>
        <w:rPr>
          <w:rFonts w:ascii="Arial" w:hAnsi="Arial" w:cs="Arial"/>
          <w:b w:val="0"/>
          <w:bCs w:val="0"/>
          <w:color w:val="888E96"/>
          <w:sz w:val="37"/>
          <w:szCs w:val="37"/>
        </w:rPr>
        <w:t>Doctors List</w:t>
      </w:r>
    </w:p>
    <w:tbl>
      <w:tblPr>
        <w:tblW w:w="6420" w:type="dxa"/>
        <w:tblCellMar>
          <w:top w:w="15" w:type="dxa"/>
          <w:left w:w="15" w:type="dxa"/>
          <w:bottom w:w="15" w:type="dxa"/>
          <w:right w:w="15" w:type="dxa"/>
        </w:tblCellMar>
        <w:tblLook w:val="04A0"/>
      </w:tblPr>
      <w:tblGrid>
        <w:gridCol w:w="2568"/>
        <w:gridCol w:w="2568"/>
        <w:gridCol w:w="1284"/>
      </w:tblGrid>
      <w:tr w:rsidR="00F07F57" w:rsidTr="00F07F57">
        <w:trPr>
          <w:tblHeader/>
        </w:trPr>
        <w:tc>
          <w:tcPr>
            <w:tcW w:w="2000" w:type="pct"/>
            <w:tcBorders>
              <w:top w:val="nil"/>
              <w:bottom w:val="nil"/>
            </w:tcBorders>
            <w:shd w:val="clear" w:color="auto" w:fill="auto"/>
            <w:tcMar>
              <w:top w:w="80" w:type="dxa"/>
              <w:left w:w="80" w:type="dxa"/>
              <w:bottom w:w="80" w:type="dxa"/>
              <w:right w:w="80" w:type="dxa"/>
            </w:tcMar>
            <w:vAlign w:val="bottom"/>
            <w:hideMark/>
          </w:tcPr>
          <w:p w:rsidR="00F07F57" w:rsidRDefault="00F07F57">
            <w:pPr>
              <w:spacing w:after="200"/>
              <w:rPr>
                <w:rFonts w:ascii="Arial" w:hAnsi="Arial" w:cs="Arial"/>
                <w:color w:val="3BC8E1"/>
                <w:sz w:val="31"/>
                <w:szCs w:val="31"/>
              </w:rPr>
            </w:pPr>
            <w:r>
              <w:rPr>
                <w:rFonts w:ascii="Arial" w:hAnsi="Arial" w:cs="Arial"/>
                <w:color w:val="3BC8E1"/>
                <w:sz w:val="31"/>
                <w:szCs w:val="31"/>
              </w:rPr>
              <w:t>Name</w:t>
            </w:r>
          </w:p>
        </w:tc>
        <w:tc>
          <w:tcPr>
            <w:tcW w:w="2000" w:type="pct"/>
            <w:tcBorders>
              <w:top w:val="nil"/>
              <w:bottom w:val="nil"/>
            </w:tcBorders>
            <w:shd w:val="clear" w:color="auto" w:fill="auto"/>
            <w:tcMar>
              <w:top w:w="80" w:type="dxa"/>
              <w:left w:w="80" w:type="dxa"/>
              <w:bottom w:w="80" w:type="dxa"/>
              <w:right w:w="80" w:type="dxa"/>
            </w:tcMar>
            <w:vAlign w:val="bottom"/>
            <w:hideMark/>
          </w:tcPr>
          <w:p w:rsidR="00F07F57" w:rsidRDefault="00F07F57">
            <w:pPr>
              <w:spacing w:after="200"/>
              <w:rPr>
                <w:rFonts w:ascii="Arial" w:hAnsi="Arial" w:cs="Arial"/>
                <w:color w:val="3BC8E1"/>
                <w:sz w:val="31"/>
                <w:szCs w:val="31"/>
              </w:rPr>
            </w:pPr>
            <w:r>
              <w:rPr>
                <w:rFonts w:ascii="Arial" w:hAnsi="Arial" w:cs="Arial"/>
                <w:color w:val="3BC8E1"/>
                <w:sz w:val="31"/>
                <w:szCs w:val="31"/>
              </w:rPr>
              <w:t>Speciality</w:t>
            </w:r>
          </w:p>
        </w:tc>
        <w:tc>
          <w:tcPr>
            <w:tcW w:w="1000" w:type="pct"/>
            <w:tcBorders>
              <w:top w:val="nil"/>
              <w:bottom w:val="nil"/>
            </w:tcBorders>
            <w:shd w:val="clear" w:color="auto" w:fill="auto"/>
            <w:tcMar>
              <w:top w:w="80" w:type="dxa"/>
              <w:left w:w="80" w:type="dxa"/>
              <w:bottom w:w="80" w:type="dxa"/>
              <w:right w:w="80" w:type="dxa"/>
            </w:tcMar>
            <w:vAlign w:val="bottom"/>
            <w:hideMark/>
          </w:tcPr>
          <w:p w:rsidR="00F07F57" w:rsidRDefault="00F07F57">
            <w:pPr>
              <w:spacing w:after="200"/>
              <w:rPr>
                <w:rFonts w:ascii="Arial" w:hAnsi="Arial" w:cs="Arial"/>
                <w:color w:val="3BC8E1"/>
                <w:sz w:val="31"/>
                <w:szCs w:val="31"/>
              </w:rPr>
            </w:pPr>
            <w:r>
              <w:rPr>
                <w:rFonts w:ascii="Arial" w:hAnsi="Arial" w:cs="Arial"/>
                <w:color w:val="3BC8E1"/>
                <w:sz w:val="31"/>
                <w:szCs w:val="31"/>
              </w:rPr>
              <w:t>View Profile</w:t>
            </w:r>
          </w:p>
        </w:tc>
      </w:tr>
      <w:tr w:rsidR="00F07F57" w:rsidTr="00F07F57">
        <w:tc>
          <w:tcPr>
            <w:tcW w:w="0" w:type="auto"/>
            <w:tcBorders>
              <w:top w:val="single" w:sz="4" w:space="0" w:color="DDDDDD"/>
            </w:tcBorders>
            <w:shd w:val="clear" w:color="auto" w:fill="F9F9F9"/>
            <w:tcMar>
              <w:top w:w="80" w:type="dxa"/>
              <w:left w:w="80" w:type="dxa"/>
              <w:bottom w:w="80" w:type="dxa"/>
              <w:right w:w="80" w:type="dxa"/>
            </w:tcMar>
            <w:hideMark/>
          </w:tcPr>
          <w:p w:rsidR="00F07F57" w:rsidRDefault="00F07F57">
            <w:pPr>
              <w:spacing w:after="200"/>
              <w:rPr>
                <w:rFonts w:ascii="Arial" w:hAnsi="Arial" w:cs="Arial"/>
                <w:sz w:val="24"/>
                <w:szCs w:val="24"/>
              </w:rPr>
            </w:pPr>
            <w:proofErr w:type="spellStart"/>
            <w:r>
              <w:rPr>
                <w:rFonts w:ascii="Arial" w:hAnsi="Arial" w:cs="Arial"/>
              </w:rPr>
              <w:t>Dr.A.K</w:t>
            </w:r>
            <w:proofErr w:type="spellEnd"/>
            <w:r>
              <w:rPr>
                <w:rFonts w:ascii="Arial" w:hAnsi="Arial" w:cs="Arial"/>
              </w:rPr>
              <w:t xml:space="preserve">. </w:t>
            </w:r>
            <w:proofErr w:type="spellStart"/>
            <w:r>
              <w:rPr>
                <w:rFonts w:ascii="Arial" w:hAnsi="Arial" w:cs="Arial"/>
              </w:rPr>
              <w:t>Pancholia</w:t>
            </w:r>
            <w:proofErr w:type="spellEnd"/>
          </w:p>
        </w:tc>
        <w:tc>
          <w:tcPr>
            <w:tcW w:w="0" w:type="auto"/>
            <w:tcBorders>
              <w:top w:val="single" w:sz="4" w:space="0" w:color="DDDDDD"/>
            </w:tcBorders>
            <w:shd w:val="clear" w:color="auto" w:fill="F9F9F9"/>
            <w:tcMar>
              <w:top w:w="80" w:type="dxa"/>
              <w:left w:w="80" w:type="dxa"/>
              <w:bottom w:w="80" w:type="dxa"/>
              <w:right w:w="80" w:type="dxa"/>
            </w:tcMar>
            <w:hideMark/>
          </w:tcPr>
          <w:p w:rsidR="00F07F57" w:rsidRDefault="00F07F57">
            <w:pPr>
              <w:spacing w:after="200"/>
              <w:rPr>
                <w:rFonts w:ascii="Arial" w:hAnsi="Arial" w:cs="Arial"/>
                <w:sz w:val="24"/>
                <w:szCs w:val="24"/>
              </w:rPr>
            </w:pPr>
            <w:r>
              <w:rPr>
                <w:rFonts w:ascii="Arial" w:hAnsi="Arial" w:cs="Arial"/>
              </w:rPr>
              <w:t>General Medicine</w:t>
            </w:r>
          </w:p>
        </w:tc>
        <w:tc>
          <w:tcPr>
            <w:tcW w:w="0" w:type="auto"/>
            <w:tcBorders>
              <w:top w:val="single" w:sz="4" w:space="0" w:color="DDDDDD"/>
            </w:tcBorders>
            <w:shd w:val="clear" w:color="auto" w:fill="F9F9F9"/>
            <w:tcMar>
              <w:top w:w="80" w:type="dxa"/>
              <w:left w:w="80" w:type="dxa"/>
              <w:bottom w:w="80" w:type="dxa"/>
              <w:right w:w="80" w:type="dxa"/>
            </w:tcMar>
            <w:hideMark/>
          </w:tcPr>
          <w:p w:rsidR="00F07F57" w:rsidRDefault="00F07F57">
            <w:pPr>
              <w:spacing w:after="200"/>
              <w:rPr>
                <w:rFonts w:ascii="Arial" w:hAnsi="Arial" w:cs="Arial"/>
                <w:sz w:val="24"/>
                <w:szCs w:val="24"/>
              </w:rPr>
            </w:pPr>
          </w:p>
        </w:tc>
      </w:tr>
      <w:tr w:rsidR="00F07F57" w:rsidTr="00F07F57">
        <w:tc>
          <w:tcPr>
            <w:tcW w:w="0" w:type="auto"/>
            <w:tcBorders>
              <w:top w:val="single" w:sz="4" w:space="0" w:color="DDDDDD"/>
            </w:tcBorders>
            <w:shd w:val="clear" w:color="auto" w:fill="auto"/>
            <w:tcMar>
              <w:top w:w="80" w:type="dxa"/>
              <w:left w:w="80" w:type="dxa"/>
              <w:bottom w:w="80" w:type="dxa"/>
              <w:right w:w="80" w:type="dxa"/>
            </w:tcMar>
            <w:hideMark/>
          </w:tcPr>
          <w:p w:rsidR="00F07F57" w:rsidRDefault="00F07F57">
            <w:pPr>
              <w:spacing w:after="200"/>
              <w:rPr>
                <w:rFonts w:ascii="Arial" w:hAnsi="Arial" w:cs="Arial"/>
                <w:sz w:val="24"/>
                <w:szCs w:val="24"/>
              </w:rPr>
            </w:pPr>
            <w:r>
              <w:rPr>
                <w:rFonts w:ascii="Arial" w:hAnsi="Arial" w:cs="Arial"/>
              </w:rPr>
              <w:t xml:space="preserve">Dr. </w:t>
            </w:r>
            <w:proofErr w:type="spellStart"/>
            <w:r>
              <w:rPr>
                <w:rFonts w:ascii="Arial" w:hAnsi="Arial" w:cs="Arial"/>
              </w:rPr>
              <w:t>Dilip</w:t>
            </w:r>
            <w:proofErr w:type="spellEnd"/>
            <w:r>
              <w:rPr>
                <w:rFonts w:ascii="Arial" w:hAnsi="Arial" w:cs="Arial"/>
              </w:rPr>
              <w:t xml:space="preserve"> </w:t>
            </w:r>
            <w:proofErr w:type="spellStart"/>
            <w:r>
              <w:rPr>
                <w:rFonts w:ascii="Arial" w:hAnsi="Arial" w:cs="Arial"/>
              </w:rPr>
              <w:t>Balani</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F07F57" w:rsidRDefault="00F07F57">
            <w:pPr>
              <w:spacing w:after="200"/>
              <w:rPr>
                <w:rFonts w:ascii="Arial" w:hAnsi="Arial" w:cs="Arial"/>
                <w:sz w:val="24"/>
                <w:szCs w:val="24"/>
              </w:rPr>
            </w:pPr>
            <w:r>
              <w:rPr>
                <w:rFonts w:ascii="Arial" w:hAnsi="Arial" w:cs="Arial"/>
              </w:rPr>
              <w:t>General Medicine</w:t>
            </w:r>
          </w:p>
        </w:tc>
        <w:tc>
          <w:tcPr>
            <w:tcW w:w="0" w:type="auto"/>
            <w:tcBorders>
              <w:top w:val="single" w:sz="4" w:space="0" w:color="DDDDDD"/>
            </w:tcBorders>
            <w:shd w:val="clear" w:color="auto" w:fill="auto"/>
            <w:tcMar>
              <w:top w:w="80" w:type="dxa"/>
              <w:left w:w="80" w:type="dxa"/>
              <w:bottom w:w="80" w:type="dxa"/>
              <w:right w:w="80" w:type="dxa"/>
            </w:tcMar>
            <w:hideMark/>
          </w:tcPr>
          <w:p w:rsidR="00F07F57" w:rsidRDefault="00F07F57">
            <w:pPr>
              <w:spacing w:after="200"/>
              <w:rPr>
                <w:rFonts w:ascii="Arial" w:hAnsi="Arial" w:cs="Arial"/>
                <w:sz w:val="24"/>
                <w:szCs w:val="24"/>
              </w:rPr>
            </w:pPr>
          </w:p>
        </w:tc>
      </w:tr>
      <w:tr w:rsidR="00F07F57" w:rsidTr="00F07F57">
        <w:tc>
          <w:tcPr>
            <w:tcW w:w="0" w:type="auto"/>
            <w:tcBorders>
              <w:top w:val="single" w:sz="4" w:space="0" w:color="DDDDDD"/>
            </w:tcBorders>
            <w:shd w:val="clear" w:color="auto" w:fill="F9F9F9"/>
            <w:tcMar>
              <w:top w:w="80" w:type="dxa"/>
              <w:left w:w="80" w:type="dxa"/>
              <w:bottom w:w="80" w:type="dxa"/>
              <w:right w:w="80" w:type="dxa"/>
            </w:tcMar>
            <w:hideMark/>
          </w:tcPr>
          <w:p w:rsidR="00814B54" w:rsidRPr="00814B54" w:rsidRDefault="00814B54" w:rsidP="00814B54">
            <w:pPr>
              <w:spacing w:after="100" w:line="408" w:lineRule="atLeast"/>
              <w:rPr>
                <w:rFonts w:ascii="Arial" w:eastAsia="Times New Roman" w:hAnsi="Arial" w:cs="Arial"/>
                <w:color w:val="3A3C41"/>
                <w:spacing w:val="4"/>
                <w:sz w:val="14"/>
                <w:szCs w:val="14"/>
                <w:lang w:eastAsia="en-IN"/>
              </w:rPr>
            </w:pPr>
            <w:proofErr w:type="spellStart"/>
            <w:r w:rsidRPr="00814B54">
              <w:rPr>
                <w:rFonts w:ascii="Arial" w:eastAsia="Times New Roman" w:hAnsi="Arial" w:cs="Arial"/>
                <w:color w:val="3A3C41"/>
                <w:spacing w:val="4"/>
                <w:sz w:val="14"/>
                <w:szCs w:val="14"/>
                <w:lang w:eastAsia="en-IN"/>
              </w:rPr>
              <w:t>Arihant</w:t>
            </w:r>
            <w:proofErr w:type="spellEnd"/>
            <w:r w:rsidRPr="00814B54">
              <w:rPr>
                <w:rFonts w:ascii="Arial" w:eastAsia="Times New Roman" w:hAnsi="Arial" w:cs="Arial"/>
                <w:color w:val="3A3C41"/>
                <w:spacing w:val="4"/>
                <w:sz w:val="14"/>
                <w:szCs w:val="14"/>
                <w:lang w:eastAsia="en-IN"/>
              </w:rPr>
              <w:t xml:space="preserve"> Hospital &amp; Research </w:t>
            </w:r>
            <w:proofErr w:type="spellStart"/>
            <w:r w:rsidRPr="00814B54">
              <w:rPr>
                <w:rFonts w:ascii="Arial" w:eastAsia="Times New Roman" w:hAnsi="Arial" w:cs="Arial"/>
                <w:color w:val="3A3C41"/>
                <w:spacing w:val="4"/>
                <w:sz w:val="14"/>
                <w:szCs w:val="14"/>
                <w:lang w:eastAsia="en-IN"/>
              </w:rPr>
              <w:t>Center</w:t>
            </w:r>
            <w:proofErr w:type="spellEnd"/>
            <w:r w:rsidRPr="00814B54">
              <w:rPr>
                <w:rFonts w:ascii="Arial" w:eastAsia="Times New Roman" w:hAnsi="Arial" w:cs="Arial"/>
                <w:color w:val="3A3C41"/>
                <w:spacing w:val="4"/>
                <w:sz w:val="14"/>
                <w:szCs w:val="14"/>
                <w:lang w:eastAsia="en-IN"/>
              </w:rPr>
              <w:t xml:space="preserve"> develop a medical facility at par with global standards, and bring together expertise and equipments</w:t>
            </w:r>
            <w:r w:rsidRPr="00814B54">
              <w:rPr>
                <w:rFonts w:ascii="Arial" w:eastAsia="Times New Roman" w:hAnsi="Arial" w:cs="Arial"/>
                <w:color w:val="3A3C41"/>
                <w:spacing w:val="4"/>
                <w:sz w:val="14"/>
                <w:lang w:eastAsia="en-IN"/>
              </w:rPr>
              <w:t xml:space="preserve"> to deliver the best in healthcare &amp; providing </w:t>
            </w:r>
            <w:r w:rsidRPr="00814B54">
              <w:rPr>
                <w:rFonts w:ascii="Arial" w:eastAsia="Times New Roman" w:hAnsi="Arial" w:cs="Arial"/>
                <w:color w:val="3A3C41"/>
                <w:spacing w:val="4"/>
                <w:sz w:val="14"/>
                <w:lang w:eastAsia="en-IN"/>
              </w:rPr>
              <w:lastRenderedPageBreak/>
              <w:t>world class healthcare to one and all at an affordable price.</w:t>
            </w:r>
            <w:r w:rsidRPr="00814B54">
              <w:rPr>
                <w:rFonts w:ascii="Arial" w:eastAsia="Times New Roman" w:hAnsi="Arial" w:cs="Arial"/>
                <w:color w:val="3A3C41"/>
                <w:spacing w:val="4"/>
                <w:sz w:val="14"/>
                <w:szCs w:val="14"/>
                <w:lang w:eastAsia="en-IN"/>
              </w:rPr>
              <w:br/>
            </w:r>
            <w:r w:rsidRPr="00814B54">
              <w:rPr>
                <w:rFonts w:ascii="Arial" w:eastAsia="Times New Roman" w:hAnsi="Arial" w:cs="Arial"/>
                <w:color w:val="3A3C41"/>
                <w:spacing w:val="4"/>
                <w:sz w:val="14"/>
                <w:lang w:eastAsia="en-IN"/>
              </w:rPr>
              <w:t>  </w:t>
            </w:r>
            <w:hyperlink r:id="rId105" w:history="1">
              <w:r w:rsidRPr="00814B54">
                <w:rPr>
                  <w:rFonts w:ascii="Arial" w:eastAsia="Times New Roman" w:hAnsi="Arial" w:cs="Arial"/>
                  <w:color w:val="3BC8E1"/>
                  <w:spacing w:val="4"/>
                  <w:sz w:val="14"/>
                  <w:lang w:eastAsia="en-IN"/>
                </w:rPr>
                <w:t>less</w:t>
              </w:r>
            </w:hyperlink>
          </w:p>
          <w:p w:rsidR="00814B54" w:rsidRPr="00814B54" w:rsidRDefault="00814B54" w:rsidP="00814B54">
            <w:pPr>
              <w:numPr>
                <w:ilvl w:val="0"/>
                <w:numId w:val="39"/>
              </w:numPr>
              <w:spacing w:before="100" w:beforeAutospacing="1" w:after="100" w:afterAutospacing="1" w:line="240" w:lineRule="auto"/>
              <w:rPr>
                <w:rFonts w:ascii="robotoregular" w:eastAsia="Times New Roman" w:hAnsi="robotoregular" w:cs="Times New Roman"/>
                <w:color w:val="3A3C41"/>
                <w:spacing w:val="4"/>
                <w:sz w:val="14"/>
                <w:szCs w:val="14"/>
                <w:lang w:eastAsia="en-IN"/>
              </w:rPr>
            </w:pPr>
            <w:r w:rsidRPr="00814B54">
              <w:rPr>
                <w:rFonts w:ascii="Arial" w:eastAsia="Times New Roman" w:hAnsi="Arial" w:cs="Arial"/>
                <w:color w:val="888E96"/>
                <w:spacing w:val="4"/>
                <w:sz w:val="14"/>
                <w:szCs w:val="14"/>
                <w:lang w:eastAsia="en-IN"/>
              </w:rPr>
              <w:t>Website :</w:t>
            </w:r>
            <w:r w:rsidRPr="00814B54">
              <w:rPr>
                <w:rFonts w:ascii="robotoregular" w:eastAsia="Times New Roman" w:hAnsi="robotoregular" w:cs="Times New Roman"/>
                <w:color w:val="3A3C41"/>
                <w:spacing w:val="4"/>
                <w:sz w:val="14"/>
                <w:lang w:eastAsia="en-IN"/>
              </w:rPr>
              <w:t> </w:t>
            </w:r>
            <w:hyperlink r:id="rId106" w:tgtFrame="_blank" w:history="1">
              <w:r w:rsidRPr="00814B54">
                <w:rPr>
                  <w:rFonts w:ascii="Arial" w:eastAsia="Times New Roman" w:hAnsi="Arial" w:cs="Arial"/>
                  <w:color w:val="3A3C41"/>
                  <w:spacing w:val="4"/>
                  <w:sz w:val="14"/>
                  <w:lang w:eastAsia="en-IN"/>
                </w:rPr>
                <w:t>http://www.arihanthospital.org</w:t>
              </w:r>
            </w:hyperlink>
          </w:p>
          <w:p w:rsidR="00F07F57" w:rsidRDefault="00F07F57">
            <w:pPr>
              <w:spacing w:after="200"/>
              <w:rPr>
                <w:rFonts w:ascii="Arial" w:hAnsi="Arial" w:cs="Arial"/>
                <w:sz w:val="24"/>
                <w:szCs w:val="24"/>
              </w:rPr>
            </w:pPr>
            <w:r>
              <w:rPr>
                <w:rFonts w:ascii="Arial" w:hAnsi="Arial" w:cs="Arial"/>
              </w:rPr>
              <w:t xml:space="preserve">Dr. </w:t>
            </w:r>
            <w:proofErr w:type="spellStart"/>
            <w:r>
              <w:rPr>
                <w:rFonts w:ascii="Arial" w:hAnsi="Arial" w:cs="Arial"/>
              </w:rPr>
              <w:t>Rupesh</w:t>
            </w:r>
            <w:proofErr w:type="spellEnd"/>
            <w:r>
              <w:rPr>
                <w:rFonts w:ascii="Arial" w:hAnsi="Arial" w:cs="Arial"/>
              </w:rPr>
              <w:t xml:space="preserve"> </w:t>
            </w:r>
            <w:proofErr w:type="spellStart"/>
            <w:r>
              <w:rPr>
                <w:rFonts w:ascii="Arial" w:hAnsi="Arial" w:cs="Arial"/>
              </w:rPr>
              <w:t>Modi</w:t>
            </w:r>
            <w:proofErr w:type="spellEnd"/>
          </w:p>
        </w:tc>
        <w:tc>
          <w:tcPr>
            <w:tcW w:w="0" w:type="auto"/>
            <w:tcBorders>
              <w:top w:val="single" w:sz="4" w:space="0" w:color="DDDDDD"/>
            </w:tcBorders>
            <w:shd w:val="clear" w:color="auto" w:fill="F9F9F9"/>
            <w:tcMar>
              <w:top w:w="80" w:type="dxa"/>
              <w:left w:w="80" w:type="dxa"/>
              <w:bottom w:w="80" w:type="dxa"/>
              <w:right w:w="80" w:type="dxa"/>
            </w:tcMar>
            <w:hideMark/>
          </w:tcPr>
          <w:p w:rsidR="00F07F57" w:rsidRDefault="00F07F57">
            <w:pPr>
              <w:spacing w:after="200"/>
              <w:rPr>
                <w:rFonts w:ascii="Arial" w:hAnsi="Arial" w:cs="Arial"/>
                <w:sz w:val="24"/>
                <w:szCs w:val="24"/>
              </w:rPr>
            </w:pPr>
            <w:r>
              <w:rPr>
                <w:rFonts w:ascii="Arial" w:hAnsi="Arial" w:cs="Arial"/>
              </w:rPr>
              <w:lastRenderedPageBreak/>
              <w:t>General Medicine</w:t>
            </w:r>
          </w:p>
        </w:tc>
        <w:tc>
          <w:tcPr>
            <w:tcW w:w="0" w:type="auto"/>
            <w:tcBorders>
              <w:top w:val="single" w:sz="4" w:space="0" w:color="DDDDDD"/>
            </w:tcBorders>
            <w:shd w:val="clear" w:color="auto" w:fill="F9F9F9"/>
            <w:tcMar>
              <w:top w:w="80" w:type="dxa"/>
              <w:left w:w="80" w:type="dxa"/>
              <w:bottom w:w="80" w:type="dxa"/>
              <w:right w:w="80" w:type="dxa"/>
            </w:tcMar>
            <w:hideMark/>
          </w:tcPr>
          <w:p w:rsidR="00F07F57" w:rsidRDefault="00F07F57">
            <w:pPr>
              <w:spacing w:after="200"/>
              <w:rPr>
                <w:rFonts w:ascii="Arial" w:hAnsi="Arial" w:cs="Arial"/>
                <w:sz w:val="24"/>
                <w:szCs w:val="24"/>
              </w:rPr>
            </w:pPr>
          </w:p>
        </w:tc>
      </w:tr>
      <w:tr w:rsidR="00F07F57" w:rsidTr="00F07F57">
        <w:tc>
          <w:tcPr>
            <w:tcW w:w="0" w:type="auto"/>
            <w:tcBorders>
              <w:top w:val="single" w:sz="4" w:space="0" w:color="DDDDDD"/>
            </w:tcBorders>
            <w:shd w:val="clear" w:color="auto" w:fill="auto"/>
            <w:tcMar>
              <w:top w:w="80" w:type="dxa"/>
              <w:left w:w="80" w:type="dxa"/>
              <w:bottom w:w="80" w:type="dxa"/>
              <w:right w:w="80" w:type="dxa"/>
            </w:tcMar>
            <w:hideMark/>
          </w:tcPr>
          <w:p w:rsidR="00F07F57" w:rsidRDefault="00F07F57">
            <w:pPr>
              <w:spacing w:after="200"/>
              <w:rPr>
                <w:rFonts w:ascii="Arial" w:hAnsi="Arial" w:cs="Arial"/>
                <w:sz w:val="24"/>
                <w:szCs w:val="24"/>
              </w:rPr>
            </w:pPr>
            <w:r>
              <w:rPr>
                <w:rFonts w:ascii="Arial" w:hAnsi="Arial" w:cs="Arial"/>
              </w:rPr>
              <w:lastRenderedPageBreak/>
              <w:t xml:space="preserve">Dr. </w:t>
            </w:r>
            <w:proofErr w:type="spellStart"/>
            <w:r>
              <w:rPr>
                <w:rFonts w:ascii="Arial" w:hAnsi="Arial" w:cs="Arial"/>
              </w:rPr>
              <w:t>Rajkumari</w:t>
            </w:r>
            <w:proofErr w:type="spellEnd"/>
            <w:r>
              <w:rPr>
                <w:rFonts w:ascii="Arial" w:hAnsi="Arial" w:cs="Arial"/>
              </w:rPr>
              <w:t xml:space="preserve"> </w:t>
            </w:r>
            <w:proofErr w:type="spellStart"/>
            <w:r>
              <w:rPr>
                <w:rFonts w:ascii="Arial" w:hAnsi="Arial" w:cs="Arial"/>
              </w:rPr>
              <w:t>Khatri</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F07F57" w:rsidRDefault="00F07F57">
            <w:pPr>
              <w:spacing w:after="200"/>
              <w:rPr>
                <w:rFonts w:ascii="Arial" w:hAnsi="Arial" w:cs="Arial"/>
                <w:sz w:val="24"/>
                <w:szCs w:val="24"/>
              </w:rPr>
            </w:pPr>
            <w:r>
              <w:rPr>
                <w:rFonts w:ascii="Arial" w:hAnsi="Arial" w:cs="Arial"/>
              </w:rPr>
              <w:t>ENT (Otolaryngology)</w:t>
            </w:r>
          </w:p>
        </w:tc>
        <w:tc>
          <w:tcPr>
            <w:tcW w:w="0" w:type="auto"/>
            <w:tcBorders>
              <w:top w:val="single" w:sz="4" w:space="0" w:color="DDDDDD"/>
            </w:tcBorders>
            <w:shd w:val="clear" w:color="auto" w:fill="auto"/>
            <w:tcMar>
              <w:top w:w="80" w:type="dxa"/>
              <w:left w:w="80" w:type="dxa"/>
              <w:bottom w:w="80" w:type="dxa"/>
              <w:right w:w="80" w:type="dxa"/>
            </w:tcMar>
            <w:hideMark/>
          </w:tcPr>
          <w:p w:rsidR="00F07F57" w:rsidRDefault="00F07F57">
            <w:pPr>
              <w:spacing w:after="200"/>
              <w:rPr>
                <w:rFonts w:ascii="Arial" w:hAnsi="Arial" w:cs="Arial"/>
                <w:sz w:val="24"/>
                <w:szCs w:val="24"/>
              </w:rPr>
            </w:pPr>
          </w:p>
        </w:tc>
      </w:tr>
      <w:tr w:rsidR="00F07F57" w:rsidTr="00F07F57">
        <w:tc>
          <w:tcPr>
            <w:tcW w:w="0" w:type="auto"/>
            <w:tcBorders>
              <w:top w:val="single" w:sz="4" w:space="0" w:color="DDDDDD"/>
            </w:tcBorders>
            <w:shd w:val="clear" w:color="auto" w:fill="F9F9F9"/>
            <w:tcMar>
              <w:top w:w="80" w:type="dxa"/>
              <w:left w:w="80" w:type="dxa"/>
              <w:bottom w:w="80" w:type="dxa"/>
              <w:right w:w="80" w:type="dxa"/>
            </w:tcMar>
            <w:hideMark/>
          </w:tcPr>
          <w:p w:rsidR="00F07F57" w:rsidRDefault="00F07F57">
            <w:pPr>
              <w:spacing w:after="200"/>
              <w:rPr>
                <w:rFonts w:ascii="Arial" w:hAnsi="Arial" w:cs="Arial"/>
                <w:color w:val="333333"/>
                <w:sz w:val="14"/>
                <w:szCs w:val="14"/>
              </w:rPr>
            </w:pPr>
            <w:r>
              <w:rPr>
                <w:rFonts w:ascii="Arial" w:hAnsi="Arial" w:cs="Arial"/>
                <w:color w:val="333333"/>
                <w:sz w:val="14"/>
                <w:szCs w:val="14"/>
              </w:rPr>
              <w:t xml:space="preserve">Dr. Anil </w:t>
            </w:r>
            <w:proofErr w:type="spellStart"/>
            <w:r>
              <w:rPr>
                <w:rFonts w:ascii="Arial" w:hAnsi="Arial" w:cs="Arial"/>
                <w:color w:val="333333"/>
                <w:sz w:val="14"/>
                <w:szCs w:val="14"/>
              </w:rPr>
              <w:t>Mangutti</w:t>
            </w:r>
            <w:proofErr w:type="spellEnd"/>
          </w:p>
        </w:tc>
        <w:tc>
          <w:tcPr>
            <w:tcW w:w="0" w:type="auto"/>
            <w:tcBorders>
              <w:top w:val="single" w:sz="4" w:space="0" w:color="DDDDDD"/>
            </w:tcBorders>
            <w:shd w:val="clear" w:color="auto" w:fill="F9F9F9"/>
            <w:tcMar>
              <w:top w:w="80" w:type="dxa"/>
              <w:left w:w="80" w:type="dxa"/>
              <w:bottom w:w="80" w:type="dxa"/>
              <w:right w:w="80" w:type="dxa"/>
            </w:tcMar>
            <w:hideMark/>
          </w:tcPr>
          <w:p w:rsidR="00F07F57" w:rsidRDefault="00F07F57">
            <w:pPr>
              <w:spacing w:after="200"/>
              <w:rPr>
                <w:rFonts w:ascii="Arial" w:hAnsi="Arial" w:cs="Arial"/>
                <w:color w:val="333333"/>
                <w:sz w:val="14"/>
                <w:szCs w:val="14"/>
              </w:rPr>
            </w:pPr>
            <w:r>
              <w:rPr>
                <w:rFonts w:ascii="Arial" w:hAnsi="Arial" w:cs="Arial"/>
                <w:color w:val="333333"/>
                <w:sz w:val="14"/>
                <w:szCs w:val="14"/>
              </w:rPr>
              <w:t>Dentistry</w:t>
            </w:r>
          </w:p>
        </w:tc>
        <w:tc>
          <w:tcPr>
            <w:tcW w:w="0" w:type="auto"/>
            <w:tcBorders>
              <w:top w:val="single" w:sz="4" w:space="0" w:color="DDDDDD"/>
            </w:tcBorders>
            <w:shd w:val="clear" w:color="auto" w:fill="F9F9F9"/>
            <w:tcMar>
              <w:top w:w="80" w:type="dxa"/>
              <w:left w:w="80" w:type="dxa"/>
              <w:bottom w:w="80" w:type="dxa"/>
              <w:right w:w="80" w:type="dxa"/>
            </w:tcMar>
            <w:hideMark/>
          </w:tcPr>
          <w:p w:rsidR="00F07F57" w:rsidRDefault="00F07F57">
            <w:pPr>
              <w:spacing w:after="200"/>
              <w:rPr>
                <w:rFonts w:ascii="Arial" w:hAnsi="Arial" w:cs="Arial"/>
                <w:color w:val="333333"/>
                <w:sz w:val="14"/>
                <w:szCs w:val="14"/>
              </w:rPr>
            </w:pPr>
          </w:p>
        </w:tc>
      </w:tr>
    </w:tbl>
    <w:p w:rsidR="00F07F57" w:rsidRPr="00F07F57" w:rsidRDefault="00F07F57" w:rsidP="00F07F57">
      <w:pPr>
        <w:spacing w:after="100" w:line="408" w:lineRule="atLeast"/>
        <w:rPr>
          <w:rFonts w:ascii="Arial" w:eastAsia="Times New Roman" w:hAnsi="Arial" w:cs="Arial"/>
          <w:color w:val="3A3C41"/>
          <w:spacing w:val="4"/>
          <w:sz w:val="14"/>
          <w:szCs w:val="14"/>
          <w:lang w:eastAsia="en-IN"/>
        </w:rPr>
      </w:pPr>
      <w:proofErr w:type="spellStart"/>
      <w:r w:rsidRPr="00F07F57">
        <w:rPr>
          <w:rFonts w:ascii="Arial" w:eastAsia="Times New Roman" w:hAnsi="Arial" w:cs="Arial"/>
          <w:color w:val="3A3C41"/>
          <w:spacing w:val="4"/>
          <w:sz w:val="14"/>
          <w:szCs w:val="14"/>
          <w:lang w:eastAsia="en-IN"/>
        </w:rPr>
        <w:t>Arihant</w:t>
      </w:r>
      <w:proofErr w:type="spellEnd"/>
      <w:r w:rsidRPr="00F07F57">
        <w:rPr>
          <w:rFonts w:ascii="Arial" w:eastAsia="Times New Roman" w:hAnsi="Arial" w:cs="Arial"/>
          <w:color w:val="3A3C41"/>
          <w:spacing w:val="4"/>
          <w:sz w:val="14"/>
          <w:szCs w:val="14"/>
          <w:lang w:eastAsia="en-IN"/>
        </w:rPr>
        <w:t xml:space="preserve"> Hospital &amp; Research </w:t>
      </w:r>
      <w:proofErr w:type="spellStart"/>
      <w:r w:rsidRPr="00F07F57">
        <w:rPr>
          <w:rFonts w:ascii="Arial" w:eastAsia="Times New Roman" w:hAnsi="Arial" w:cs="Arial"/>
          <w:color w:val="3A3C41"/>
          <w:spacing w:val="4"/>
          <w:sz w:val="14"/>
          <w:szCs w:val="14"/>
          <w:lang w:eastAsia="en-IN"/>
        </w:rPr>
        <w:t>Center</w:t>
      </w:r>
      <w:proofErr w:type="spellEnd"/>
      <w:r w:rsidRPr="00F07F57">
        <w:rPr>
          <w:rFonts w:ascii="Arial" w:eastAsia="Times New Roman" w:hAnsi="Arial" w:cs="Arial"/>
          <w:color w:val="3A3C41"/>
          <w:spacing w:val="4"/>
          <w:sz w:val="14"/>
          <w:szCs w:val="14"/>
          <w:lang w:eastAsia="en-IN"/>
        </w:rPr>
        <w:t xml:space="preserve"> develop a medical facility at par with global standards, and bring together expertise and equipments</w:t>
      </w:r>
      <w:r w:rsidRPr="00F07F57">
        <w:rPr>
          <w:rFonts w:ascii="Arial" w:eastAsia="Times New Roman" w:hAnsi="Arial" w:cs="Arial"/>
          <w:color w:val="3A3C41"/>
          <w:spacing w:val="4"/>
          <w:sz w:val="14"/>
          <w:lang w:eastAsia="en-IN"/>
        </w:rPr>
        <w:t> to deliver the best in healthcare &amp; providing world class healthcare to one and all at an affordable price.</w:t>
      </w:r>
      <w:r w:rsidRPr="00F07F57">
        <w:rPr>
          <w:rFonts w:ascii="Arial" w:eastAsia="Times New Roman" w:hAnsi="Arial" w:cs="Arial"/>
          <w:color w:val="3A3C41"/>
          <w:spacing w:val="4"/>
          <w:sz w:val="14"/>
          <w:szCs w:val="14"/>
          <w:lang w:eastAsia="en-IN"/>
        </w:rPr>
        <w:br/>
      </w:r>
      <w:r w:rsidRPr="00F07F57">
        <w:rPr>
          <w:rFonts w:ascii="Arial" w:eastAsia="Times New Roman" w:hAnsi="Arial" w:cs="Arial"/>
          <w:color w:val="3A3C41"/>
          <w:spacing w:val="4"/>
          <w:sz w:val="14"/>
          <w:lang w:eastAsia="en-IN"/>
        </w:rPr>
        <w:t>  </w:t>
      </w:r>
      <w:hyperlink r:id="rId107" w:history="1">
        <w:proofErr w:type="gramStart"/>
        <w:r w:rsidRPr="00F07F57">
          <w:rPr>
            <w:rFonts w:ascii="Arial" w:eastAsia="Times New Roman" w:hAnsi="Arial" w:cs="Arial"/>
            <w:color w:val="3BC8E1"/>
            <w:spacing w:val="4"/>
            <w:sz w:val="14"/>
            <w:lang w:eastAsia="en-IN"/>
          </w:rPr>
          <w:t>less</w:t>
        </w:r>
        <w:proofErr w:type="gramEnd"/>
      </w:hyperlink>
    </w:p>
    <w:p w:rsidR="00F07F57" w:rsidRPr="00F07F57" w:rsidRDefault="00F07F57" w:rsidP="00F07F57">
      <w:pPr>
        <w:numPr>
          <w:ilvl w:val="0"/>
          <w:numId w:val="38"/>
        </w:numPr>
        <w:spacing w:before="100" w:beforeAutospacing="1" w:after="100" w:afterAutospacing="1" w:line="240" w:lineRule="auto"/>
        <w:rPr>
          <w:rFonts w:ascii="robotoregular" w:eastAsia="Times New Roman" w:hAnsi="robotoregular" w:cs="Times New Roman"/>
          <w:color w:val="3A3C41"/>
          <w:spacing w:val="4"/>
          <w:sz w:val="14"/>
          <w:szCs w:val="14"/>
          <w:lang w:eastAsia="en-IN"/>
        </w:rPr>
      </w:pPr>
      <w:r w:rsidRPr="00F07F57">
        <w:rPr>
          <w:rFonts w:ascii="Arial" w:eastAsia="Times New Roman" w:hAnsi="Arial" w:cs="Arial"/>
          <w:color w:val="888E96"/>
          <w:spacing w:val="4"/>
          <w:sz w:val="14"/>
          <w:szCs w:val="14"/>
          <w:lang w:eastAsia="en-IN"/>
        </w:rPr>
        <w:t>Website :</w:t>
      </w:r>
      <w:r w:rsidRPr="00F07F57">
        <w:rPr>
          <w:rFonts w:ascii="robotoregular" w:eastAsia="Times New Roman" w:hAnsi="robotoregular" w:cs="Times New Roman"/>
          <w:color w:val="3A3C41"/>
          <w:spacing w:val="4"/>
          <w:sz w:val="14"/>
          <w:lang w:eastAsia="en-IN"/>
        </w:rPr>
        <w:t> </w:t>
      </w:r>
      <w:hyperlink r:id="rId108" w:tgtFrame="_blank" w:history="1">
        <w:r w:rsidRPr="00F07F57">
          <w:rPr>
            <w:rFonts w:ascii="Arial" w:eastAsia="Times New Roman" w:hAnsi="Arial" w:cs="Arial"/>
            <w:color w:val="3A3C41"/>
            <w:spacing w:val="4"/>
            <w:sz w:val="14"/>
            <w:lang w:eastAsia="en-IN"/>
          </w:rPr>
          <w:t>http://www.arihanthospital.org</w:t>
        </w:r>
      </w:hyperlink>
    </w:p>
    <w:p w:rsidR="00F07F57" w:rsidRDefault="00F07F57"/>
    <w:sectPr w:rsidR="00F07F57" w:rsidSect="00703B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xygen Light">
    <w:altName w:val="Times New Roman"/>
    <w:panose1 w:val="00000000000000000000"/>
    <w:charset w:val="00"/>
    <w:family w:val="roman"/>
    <w:notTrueType/>
    <w:pitch w:val="default"/>
    <w:sig w:usb0="00000000" w:usb1="00000000" w:usb2="00000000" w:usb3="00000000" w:csb0="00000000"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146"/>
    <w:multiLevelType w:val="multilevel"/>
    <w:tmpl w:val="25A6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A3013"/>
    <w:multiLevelType w:val="multilevel"/>
    <w:tmpl w:val="0EB2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E5733"/>
    <w:multiLevelType w:val="multilevel"/>
    <w:tmpl w:val="0002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46085"/>
    <w:multiLevelType w:val="multilevel"/>
    <w:tmpl w:val="577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B09C0"/>
    <w:multiLevelType w:val="multilevel"/>
    <w:tmpl w:val="9440E9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B2472"/>
    <w:multiLevelType w:val="multilevel"/>
    <w:tmpl w:val="C26A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94417"/>
    <w:multiLevelType w:val="multilevel"/>
    <w:tmpl w:val="B574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924AA6"/>
    <w:multiLevelType w:val="multilevel"/>
    <w:tmpl w:val="EE5A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FF7CC0"/>
    <w:multiLevelType w:val="multilevel"/>
    <w:tmpl w:val="3756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682092"/>
    <w:multiLevelType w:val="multilevel"/>
    <w:tmpl w:val="9154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172BC1"/>
    <w:multiLevelType w:val="multilevel"/>
    <w:tmpl w:val="B19C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2967BF"/>
    <w:multiLevelType w:val="multilevel"/>
    <w:tmpl w:val="AA7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195BC3"/>
    <w:multiLevelType w:val="multilevel"/>
    <w:tmpl w:val="8D28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6D264D"/>
    <w:multiLevelType w:val="multilevel"/>
    <w:tmpl w:val="3974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7D1ED2"/>
    <w:multiLevelType w:val="multilevel"/>
    <w:tmpl w:val="31A0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A03BFB"/>
    <w:multiLevelType w:val="multilevel"/>
    <w:tmpl w:val="74C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3E199E"/>
    <w:multiLevelType w:val="multilevel"/>
    <w:tmpl w:val="D66C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D54104"/>
    <w:multiLevelType w:val="multilevel"/>
    <w:tmpl w:val="FAA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2672C3"/>
    <w:multiLevelType w:val="multilevel"/>
    <w:tmpl w:val="C696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183C28"/>
    <w:multiLevelType w:val="multilevel"/>
    <w:tmpl w:val="3670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1C394D"/>
    <w:multiLevelType w:val="multilevel"/>
    <w:tmpl w:val="1336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5F30EB"/>
    <w:multiLevelType w:val="multilevel"/>
    <w:tmpl w:val="CC90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8B249E"/>
    <w:multiLevelType w:val="multilevel"/>
    <w:tmpl w:val="0F5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7525FF"/>
    <w:multiLevelType w:val="multilevel"/>
    <w:tmpl w:val="AE4C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9E5758"/>
    <w:multiLevelType w:val="multilevel"/>
    <w:tmpl w:val="22C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7D49DD"/>
    <w:multiLevelType w:val="multilevel"/>
    <w:tmpl w:val="C2E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6653DB"/>
    <w:multiLevelType w:val="multilevel"/>
    <w:tmpl w:val="A474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EE3B02"/>
    <w:multiLevelType w:val="multilevel"/>
    <w:tmpl w:val="175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5A159C"/>
    <w:multiLevelType w:val="multilevel"/>
    <w:tmpl w:val="8F4A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F473E3"/>
    <w:multiLevelType w:val="multilevel"/>
    <w:tmpl w:val="2F4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6B517F"/>
    <w:multiLevelType w:val="multilevel"/>
    <w:tmpl w:val="8BBA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7A7DAE"/>
    <w:multiLevelType w:val="multilevel"/>
    <w:tmpl w:val="9D30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5B4372"/>
    <w:multiLevelType w:val="multilevel"/>
    <w:tmpl w:val="3AC4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0D2AB4"/>
    <w:multiLevelType w:val="multilevel"/>
    <w:tmpl w:val="12B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BD7D4A"/>
    <w:multiLevelType w:val="multilevel"/>
    <w:tmpl w:val="C774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FC03FD"/>
    <w:multiLevelType w:val="multilevel"/>
    <w:tmpl w:val="730C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E07C66"/>
    <w:multiLevelType w:val="multilevel"/>
    <w:tmpl w:val="383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097E4A"/>
    <w:multiLevelType w:val="multilevel"/>
    <w:tmpl w:val="666C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89781C"/>
    <w:multiLevelType w:val="multilevel"/>
    <w:tmpl w:val="4E9E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4"/>
  </w:num>
  <w:num w:numId="4">
    <w:abstractNumId w:val="20"/>
  </w:num>
  <w:num w:numId="5">
    <w:abstractNumId w:val="3"/>
  </w:num>
  <w:num w:numId="6">
    <w:abstractNumId w:val="32"/>
  </w:num>
  <w:num w:numId="7">
    <w:abstractNumId w:val="24"/>
  </w:num>
  <w:num w:numId="8">
    <w:abstractNumId w:val="1"/>
  </w:num>
  <w:num w:numId="9">
    <w:abstractNumId w:val="36"/>
  </w:num>
  <w:num w:numId="10">
    <w:abstractNumId w:val="34"/>
  </w:num>
  <w:num w:numId="11">
    <w:abstractNumId w:val="0"/>
  </w:num>
  <w:num w:numId="12">
    <w:abstractNumId w:val="29"/>
  </w:num>
  <w:num w:numId="13">
    <w:abstractNumId w:val="14"/>
  </w:num>
  <w:num w:numId="14">
    <w:abstractNumId w:val="5"/>
  </w:num>
  <w:num w:numId="15">
    <w:abstractNumId w:val="28"/>
  </w:num>
  <w:num w:numId="16">
    <w:abstractNumId w:val="17"/>
  </w:num>
  <w:num w:numId="17">
    <w:abstractNumId w:val="19"/>
  </w:num>
  <w:num w:numId="18">
    <w:abstractNumId w:val="7"/>
  </w:num>
  <w:num w:numId="19">
    <w:abstractNumId w:val="30"/>
  </w:num>
  <w:num w:numId="20">
    <w:abstractNumId w:val="18"/>
  </w:num>
  <w:num w:numId="21">
    <w:abstractNumId w:val="13"/>
  </w:num>
  <w:num w:numId="22">
    <w:abstractNumId w:val="31"/>
  </w:num>
  <w:num w:numId="23">
    <w:abstractNumId w:val="6"/>
  </w:num>
  <w:num w:numId="24">
    <w:abstractNumId w:val="38"/>
  </w:num>
  <w:num w:numId="25">
    <w:abstractNumId w:val="25"/>
  </w:num>
  <w:num w:numId="26">
    <w:abstractNumId w:val="10"/>
  </w:num>
  <w:num w:numId="27">
    <w:abstractNumId w:val="23"/>
  </w:num>
  <w:num w:numId="28">
    <w:abstractNumId w:val="27"/>
  </w:num>
  <w:num w:numId="29">
    <w:abstractNumId w:val="35"/>
  </w:num>
  <w:num w:numId="30">
    <w:abstractNumId w:val="26"/>
  </w:num>
  <w:num w:numId="31">
    <w:abstractNumId w:val="22"/>
  </w:num>
  <w:num w:numId="32">
    <w:abstractNumId w:val="16"/>
  </w:num>
  <w:num w:numId="33">
    <w:abstractNumId w:val="33"/>
  </w:num>
  <w:num w:numId="34">
    <w:abstractNumId w:val="8"/>
  </w:num>
  <w:num w:numId="35">
    <w:abstractNumId w:val="21"/>
  </w:num>
  <w:num w:numId="36">
    <w:abstractNumId w:val="9"/>
  </w:num>
  <w:num w:numId="37">
    <w:abstractNumId w:val="2"/>
  </w:num>
  <w:num w:numId="38">
    <w:abstractNumId w:val="37"/>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F57"/>
    <w:rsid w:val="00703B96"/>
    <w:rsid w:val="00814B54"/>
    <w:rsid w:val="00F07F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B96"/>
  </w:style>
  <w:style w:type="paragraph" w:styleId="Heading1">
    <w:name w:val="heading 1"/>
    <w:basedOn w:val="Normal"/>
    <w:next w:val="Normal"/>
    <w:link w:val="Heading1Char"/>
    <w:uiPriority w:val="9"/>
    <w:qFormat/>
    <w:rsid w:val="00F07F5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F07F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07F5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7F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F5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07F57"/>
    <w:rPr>
      <w:color w:val="0000FF"/>
      <w:u w:val="single"/>
    </w:rPr>
  </w:style>
  <w:style w:type="paragraph" w:styleId="NormalWeb">
    <w:name w:val="Normal (Web)"/>
    <w:basedOn w:val="Normal"/>
    <w:uiPriority w:val="99"/>
    <w:semiHidden/>
    <w:unhideWhenUsed/>
    <w:rsid w:val="00F07F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07F57"/>
    <w:rPr>
      <w:rFonts w:asciiTheme="majorHAnsi" w:eastAsiaTheme="majorEastAsia" w:hAnsiTheme="majorHAnsi" w:cstheme="majorBidi"/>
      <w:b/>
      <w:bCs/>
      <w:i/>
      <w:iCs/>
      <w:color w:val="5B9BD5" w:themeColor="accent1"/>
    </w:rPr>
  </w:style>
  <w:style w:type="paragraph" w:styleId="BalloonText">
    <w:name w:val="Balloon Text"/>
    <w:basedOn w:val="Normal"/>
    <w:link w:val="BalloonTextChar"/>
    <w:uiPriority w:val="99"/>
    <w:semiHidden/>
    <w:unhideWhenUsed/>
    <w:rsid w:val="00F07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F57"/>
    <w:rPr>
      <w:rFonts w:ascii="Tahoma" w:hAnsi="Tahoma" w:cs="Tahoma"/>
      <w:sz w:val="16"/>
      <w:szCs w:val="16"/>
    </w:rPr>
  </w:style>
  <w:style w:type="character" w:customStyle="1" w:styleId="Heading3Char">
    <w:name w:val="Heading 3 Char"/>
    <w:basedOn w:val="DefaultParagraphFont"/>
    <w:link w:val="Heading3"/>
    <w:uiPriority w:val="9"/>
    <w:semiHidden/>
    <w:rsid w:val="00F07F57"/>
    <w:rPr>
      <w:rFonts w:asciiTheme="majorHAnsi" w:eastAsiaTheme="majorEastAsia" w:hAnsiTheme="majorHAnsi" w:cstheme="majorBidi"/>
      <w:b/>
      <w:bCs/>
      <w:color w:val="5B9BD5" w:themeColor="accent1"/>
    </w:rPr>
  </w:style>
  <w:style w:type="paragraph" w:customStyle="1" w:styleId="underline">
    <w:name w:val="underline"/>
    <w:basedOn w:val="Normal"/>
    <w:rsid w:val="00F07F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07F57"/>
    <w:rPr>
      <w:rFonts w:asciiTheme="majorHAnsi" w:eastAsiaTheme="majorEastAsia" w:hAnsiTheme="majorHAnsi" w:cstheme="majorBidi"/>
      <w:b/>
      <w:bCs/>
      <w:color w:val="2E74B5" w:themeColor="accent1" w:themeShade="BF"/>
      <w:sz w:val="28"/>
      <w:szCs w:val="28"/>
    </w:rPr>
  </w:style>
  <w:style w:type="character" w:customStyle="1" w:styleId="sep">
    <w:name w:val="sep"/>
    <w:basedOn w:val="DefaultParagraphFont"/>
    <w:rsid w:val="00F07F57"/>
  </w:style>
  <w:style w:type="character" w:customStyle="1" w:styleId="apple-converted-space">
    <w:name w:val="apple-converted-space"/>
    <w:basedOn w:val="DefaultParagraphFont"/>
    <w:rsid w:val="00F07F57"/>
  </w:style>
  <w:style w:type="character" w:styleId="Strong">
    <w:name w:val="Strong"/>
    <w:basedOn w:val="DefaultParagraphFont"/>
    <w:uiPriority w:val="22"/>
    <w:qFormat/>
    <w:rsid w:val="00F07F57"/>
    <w:rPr>
      <w:b/>
      <w:bCs/>
    </w:rPr>
  </w:style>
  <w:style w:type="character" w:customStyle="1" w:styleId="dcommatag">
    <w:name w:val="dcommatag"/>
    <w:basedOn w:val="DefaultParagraphFont"/>
    <w:rsid w:val="00F07F57"/>
  </w:style>
  <w:style w:type="paragraph" w:customStyle="1" w:styleId="edu">
    <w:name w:val="edu"/>
    <w:basedOn w:val="Normal"/>
    <w:rsid w:val="00F07F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du1">
    <w:name w:val="edu1"/>
    <w:basedOn w:val="DefaultParagraphFont"/>
    <w:rsid w:val="00F07F57"/>
  </w:style>
  <w:style w:type="paragraph" w:customStyle="1" w:styleId="text-center">
    <w:name w:val="text-center"/>
    <w:basedOn w:val="Normal"/>
    <w:rsid w:val="00F07F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ore">
    <w:name w:val="more"/>
    <w:basedOn w:val="Normal"/>
    <w:rsid w:val="00F07F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recontent">
    <w:name w:val="morecontent"/>
    <w:basedOn w:val="DefaultParagraphFont"/>
    <w:rsid w:val="00F07F57"/>
  </w:style>
</w:styles>
</file>

<file path=word/webSettings.xml><?xml version="1.0" encoding="utf-8"?>
<w:webSettings xmlns:r="http://schemas.openxmlformats.org/officeDocument/2006/relationships" xmlns:w="http://schemas.openxmlformats.org/wordprocessingml/2006/main">
  <w:divs>
    <w:div w:id="146829038">
      <w:bodyDiv w:val="1"/>
      <w:marLeft w:val="0"/>
      <w:marRight w:val="0"/>
      <w:marTop w:val="0"/>
      <w:marBottom w:val="0"/>
      <w:divBdr>
        <w:top w:val="none" w:sz="0" w:space="0" w:color="auto"/>
        <w:left w:val="none" w:sz="0" w:space="0" w:color="auto"/>
        <w:bottom w:val="none" w:sz="0" w:space="0" w:color="auto"/>
        <w:right w:val="none" w:sz="0" w:space="0" w:color="auto"/>
      </w:divBdr>
      <w:divsChild>
        <w:div w:id="1455172867">
          <w:marLeft w:val="0"/>
          <w:marRight w:val="0"/>
          <w:marTop w:val="0"/>
          <w:marBottom w:val="0"/>
          <w:divBdr>
            <w:top w:val="none" w:sz="0" w:space="0" w:color="auto"/>
            <w:left w:val="none" w:sz="0" w:space="0" w:color="auto"/>
            <w:bottom w:val="none" w:sz="0" w:space="0" w:color="auto"/>
            <w:right w:val="none" w:sz="0" w:space="0" w:color="auto"/>
          </w:divBdr>
          <w:divsChild>
            <w:div w:id="2110000952">
              <w:marLeft w:val="0"/>
              <w:marRight w:val="0"/>
              <w:marTop w:val="0"/>
              <w:marBottom w:val="0"/>
              <w:divBdr>
                <w:top w:val="none" w:sz="0" w:space="0" w:color="auto"/>
                <w:left w:val="none" w:sz="0" w:space="0" w:color="auto"/>
                <w:bottom w:val="none" w:sz="0" w:space="0" w:color="auto"/>
                <w:right w:val="none" w:sz="0" w:space="0" w:color="auto"/>
              </w:divBdr>
            </w:div>
            <w:div w:id="1579484006">
              <w:marLeft w:val="0"/>
              <w:marRight w:val="0"/>
              <w:marTop w:val="100"/>
              <w:marBottom w:val="0"/>
              <w:divBdr>
                <w:top w:val="none" w:sz="0" w:space="0" w:color="auto"/>
                <w:left w:val="none" w:sz="0" w:space="0" w:color="auto"/>
                <w:bottom w:val="none" w:sz="0" w:space="0" w:color="auto"/>
                <w:right w:val="none" w:sz="0" w:space="0" w:color="auto"/>
              </w:divBdr>
              <w:divsChild>
                <w:div w:id="1981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118">
          <w:marLeft w:val="0"/>
          <w:marRight w:val="0"/>
          <w:marTop w:val="0"/>
          <w:marBottom w:val="0"/>
          <w:divBdr>
            <w:top w:val="none" w:sz="0" w:space="0" w:color="auto"/>
            <w:left w:val="none" w:sz="0" w:space="0" w:color="auto"/>
            <w:bottom w:val="none" w:sz="0" w:space="0" w:color="auto"/>
            <w:right w:val="none" w:sz="0" w:space="0" w:color="auto"/>
          </w:divBdr>
          <w:divsChild>
            <w:div w:id="1658920170">
              <w:marLeft w:val="0"/>
              <w:marRight w:val="0"/>
              <w:marTop w:val="0"/>
              <w:marBottom w:val="0"/>
              <w:divBdr>
                <w:top w:val="none" w:sz="0" w:space="0" w:color="auto"/>
                <w:left w:val="none" w:sz="0" w:space="0" w:color="auto"/>
                <w:bottom w:val="none" w:sz="0" w:space="0" w:color="auto"/>
                <w:right w:val="none" w:sz="0" w:space="0" w:color="auto"/>
              </w:divBdr>
              <w:divsChild>
                <w:div w:id="1893688548">
                  <w:marLeft w:val="0"/>
                  <w:marRight w:val="0"/>
                  <w:marTop w:val="0"/>
                  <w:marBottom w:val="0"/>
                  <w:divBdr>
                    <w:top w:val="none" w:sz="0" w:space="0" w:color="auto"/>
                    <w:left w:val="none" w:sz="0" w:space="0" w:color="auto"/>
                    <w:bottom w:val="none" w:sz="0" w:space="0" w:color="auto"/>
                    <w:right w:val="none" w:sz="0" w:space="0" w:color="auto"/>
                  </w:divBdr>
                  <w:divsChild>
                    <w:div w:id="1612275495">
                      <w:marLeft w:val="0"/>
                      <w:marRight w:val="0"/>
                      <w:marTop w:val="0"/>
                      <w:marBottom w:val="150"/>
                      <w:divBdr>
                        <w:top w:val="single" w:sz="4" w:space="5" w:color="CCCCCC"/>
                        <w:left w:val="single" w:sz="4" w:space="5" w:color="CCCCCC"/>
                        <w:bottom w:val="single" w:sz="4" w:space="0" w:color="CCCCCC"/>
                        <w:right w:val="single" w:sz="4" w:space="5" w:color="CCCCCC"/>
                      </w:divBdr>
                      <w:divsChild>
                        <w:div w:id="804467131">
                          <w:marLeft w:val="-150"/>
                          <w:marRight w:val="-150"/>
                          <w:marTop w:val="0"/>
                          <w:marBottom w:val="0"/>
                          <w:divBdr>
                            <w:top w:val="none" w:sz="0" w:space="0" w:color="auto"/>
                            <w:left w:val="none" w:sz="0" w:space="0" w:color="auto"/>
                            <w:bottom w:val="none" w:sz="0" w:space="0" w:color="auto"/>
                            <w:right w:val="none" w:sz="0" w:space="0" w:color="auto"/>
                          </w:divBdr>
                          <w:divsChild>
                            <w:div w:id="1775897655">
                              <w:marLeft w:val="0"/>
                              <w:marRight w:val="0"/>
                              <w:marTop w:val="0"/>
                              <w:marBottom w:val="0"/>
                              <w:divBdr>
                                <w:top w:val="none" w:sz="0" w:space="0" w:color="auto"/>
                                <w:left w:val="none" w:sz="0" w:space="0" w:color="auto"/>
                                <w:bottom w:val="none" w:sz="0" w:space="0" w:color="auto"/>
                                <w:right w:val="none" w:sz="0" w:space="0" w:color="auto"/>
                              </w:divBdr>
                            </w:div>
                            <w:div w:id="592936330">
                              <w:marLeft w:val="0"/>
                              <w:marRight w:val="0"/>
                              <w:marTop w:val="0"/>
                              <w:marBottom w:val="0"/>
                              <w:divBdr>
                                <w:top w:val="none" w:sz="0" w:space="0" w:color="auto"/>
                                <w:left w:val="none" w:sz="0" w:space="0" w:color="auto"/>
                                <w:bottom w:val="none" w:sz="0" w:space="0" w:color="auto"/>
                                <w:right w:val="none" w:sz="0" w:space="0" w:color="auto"/>
                              </w:divBdr>
                            </w:div>
                            <w:div w:id="1499078876">
                              <w:marLeft w:val="0"/>
                              <w:marRight w:val="0"/>
                              <w:marTop w:val="0"/>
                              <w:marBottom w:val="0"/>
                              <w:divBdr>
                                <w:top w:val="none" w:sz="0" w:space="0" w:color="auto"/>
                                <w:left w:val="none" w:sz="0" w:space="0" w:color="auto"/>
                                <w:bottom w:val="none" w:sz="0" w:space="0" w:color="auto"/>
                                <w:right w:val="none" w:sz="0" w:space="0" w:color="auto"/>
                              </w:divBdr>
                            </w:div>
                            <w:div w:id="67113646">
                              <w:marLeft w:val="0"/>
                              <w:marRight w:val="0"/>
                              <w:marTop w:val="200"/>
                              <w:marBottom w:val="0"/>
                              <w:divBdr>
                                <w:top w:val="none" w:sz="0" w:space="0" w:color="auto"/>
                                <w:left w:val="none" w:sz="0" w:space="0" w:color="auto"/>
                                <w:bottom w:val="none" w:sz="0" w:space="0" w:color="auto"/>
                                <w:right w:val="none" w:sz="0" w:space="0" w:color="auto"/>
                              </w:divBdr>
                              <w:divsChild>
                                <w:div w:id="913975980">
                                  <w:marLeft w:val="0"/>
                                  <w:marRight w:val="0"/>
                                  <w:marTop w:val="0"/>
                                  <w:marBottom w:val="0"/>
                                  <w:divBdr>
                                    <w:top w:val="single" w:sz="4" w:space="0" w:color="DCE0E0"/>
                                    <w:left w:val="none" w:sz="0" w:space="0" w:color="auto"/>
                                    <w:bottom w:val="none" w:sz="0" w:space="0" w:color="auto"/>
                                    <w:right w:val="none" w:sz="0" w:space="0" w:color="auto"/>
                                  </w:divBdr>
                                </w:div>
                                <w:div w:id="459036229">
                                  <w:marLeft w:val="0"/>
                                  <w:marRight w:val="0"/>
                                  <w:marTop w:val="0"/>
                                  <w:marBottom w:val="0"/>
                                  <w:divBdr>
                                    <w:top w:val="single" w:sz="4" w:space="0" w:color="DCE0E0"/>
                                    <w:left w:val="none" w:sz="0" w:space="0" w:color="auto"/>
                                    <w:bottom w:val="none" w:sz="0" w:space="0" w:color="auto"/>
                                    <w:right w:val="none" w:sz="0" w:space="0" w:color="auto"/>
                                  </w:divBdr>
                                </w:div>
                                <w:div w:id="1164707323">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25371523">
                  <w:marLeft w:val="0"/>
                  <w:marRight w:val="0"/>
                  <w:marTop w:val="0"/>
                  <w:marBottom w:val="0"/>
                  <w:divBdr>
                    <w:top w:val="none" w:sz="0" w:space="0" w:color="auto"/>
                    <w:left w:val="none" w:sz="0" w:space="0" w:color="auto"/>
                    <w:bottom w:val="none" w:sz="0" w:space="0" w:color="auto"/>
                    <w:right w:val="none" w:sz="0" w:space="0" w:color="auto"/>
                  </w:divBdr>
                  <w:divsChild>
                    <w:div w:id="1068916429">
                      <w:marLeft w:val="0"/>
                      <w:marRight w:val="0"/>
                      <w:marTop w:val="0"/>
                      <w:marBottom w:val="150"/>
                      <w:divBdr>
                        <w:top w:val="single" w:sz="4" w:space="5" w:color="CCCCCC"/>
                        <w:left w:val="single" w:sz="4" w:space="5" w:color="CCCCCC"/>
                        <w:bottom w:val="single" w:sz="4" w:space="0" w:color="CCCCCC"/>
                        <w:right w:val="single" w:sz="4" w:space="5" w:color="CCCCCC"/>
                      </w:divBdr>
                      <w:divsChild>
                        <w:div w:id="565576409">
                          <w:marLeft w:val="-150"/>
                          <w:marRight w:val="-150"/>
                          <w:marTop w:val="0"/>
                          <w:marBottom w:val="0"/>
                          <w:divBdr>
                            <w:top w:val="none" w:sz="0" w:space="0" w:color="auto"/>
                            <w:left w:val="none" w:sz="0" w:space="0" w:color="auto"/>
                            <w:bottom w:val="none" w:sz="0" w:space="0" w:color="auto"/>
                            <w:right w:val="none" w:sz="0" w:space="0" w:color="auto"/>
                          </w:divBdr>
                          <w:divsChild>
                            <w:div w:id="526600067">
                              <w:marLeft w:val="0"/>
                              <w:marRight w:val="0"/>
                              <w:marTop w:val="0"/>
                              <w:marBottom w:val="0"/>
                              <w:divBdr>
                                <w:top w:val="none" w:sz="0" w:space="0" w:color="auto"/>
                                <w:left w:val="none" w:sz="0" w:space="0" w:color="auto"/>
                                <w:bottom w:val="none" w:sz="0" w:space="0" w:color="auto"/>
                                <w:right w:val="none" w:sz="0" w:space="0" w:color="auto"/>
                              </w:divBdr>
                            </w:div>
                            <w:div w:id="2006854253">
                              <w:marLeft w:val="0"/>
                              <w:marRight w:val="0"/>
                              <w:marTop w:val="0"/>
                              <w:marBottom w:val="0"/>
                              <w:divBdr>
                                <w:top w:val="none" w:sz="0" w:space="0" w:color="auto"/>
                                <w:left w:val="none" w:sz="0" w:space="0" w:color="auto"/>
                                <w:bottom w:val="none" w:sz="0" w:space="0" w:color="auto"/>
                                <w:right w:val="none" w:sz="0" w:space="0" w:color="auto"/>
                              </w:divBdr>
                            </w:div>
                            <w:div w:id="1933389300">
                              <w:marLeft w:val="0"/>
                              <w:marRight w:val="0"/>
                              <w:marTop w:val="0"/>
                              <w:marBottom w:val="0"/>
                              <w:divBdr>
                                <w:top w:val="none" w:sz="0" w:space="0" w:color="auto"/>
                                <w:left w:val="none" w:sz="0" w:space="0" w:color="auto"/>
                                <w:bottom w:val="none" w:sz="0" w:space="0" w:color="auto"/>
                                <w:right w:val="none" w:sz="0" w:space="0" w:color="auto"/>
                              </w:divBdr>
                            </w:div>
                            <w:div w:id="240724689">
                              <w:marLeft w:val="0"/>
                              <w:marRight w:val="0"/>
                              <w:marTop w:val="200"/>
                              <w:marBottom w:val="0"/>
                              <w:divBdr>
                                <w:top w:val="none" w:sz="0" w:space="0" w:color="auto"/>
                                <w:left w:val="none" w:sz="0" w:space="0" w:color="auto"/>
                                <w:bottom w:val="none" w:sz="0" w:space="0" w:color="auto"/>
                                <w:right w:val="none" w:sz="0" w:space="0" w:color="auto"/>
                              </w:divBdr>
                              <w:divsChild>
                                <w:div w:id="67922289">
                                  <w:marLeft w:val="0"/>
                                  <w:marRight w:val="0"/>
                                  <w:marTop w:val="0"/>
                                  <w:marBottom w:val="0"/>
                                  <w:divBdr>
                                    <w:top w:val="single" w:sz="4" w:space="0" w:color="DCE0E0"/>
                                    <w:left w:val="none" w:sz="0" w:space="0" w:color="auto"/>
                                    <w:bottom w:val="none" w:sz="0" w:space="0" w:color="auto"/>
                                    <w:right w:val="none" w:sz="0" w:space="0" w:color="auto"/>
                                  </w:divBdr>
                                </w:div>
                                <w:div w:id="964501111">
                                  <w:marLeft w:val="0"/>
                                  <w:marRight w:val="0"/>
                                  <w:marTop w:val="0"/>
                                  <w:marBottom w:val="0"/>
                                  <w:divBdr>
                                    <w:top w:val="single" w:sz="4" w:space="0" w:color="DCE0E0"/>
                                    <w:left w:val="none" w:sz="0" w:space="0" w:color="auto"/>
                                    <w:bottom w:val="none" w:sz="0" w:space="0" w:color="auto"/>
                                    <w:right w:val="none" w:sz="0" w:space="0" w:color="auto"/>
                                  </w:divBdr>
                                </w:div>
                                <w:div w:id="1181316238">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482504944">
                  <w:marLeft w:val="0"/>
                  <w:marRight w:val="0"/>
                  <w:marTop w:val="0"/>
                  <w:marBottom w:val="0"/>
                  <w:divBdr>
                    <w:top w:val="none" w:sz="0" w:space="0" w:color="auto"/>
                    <w:left w:val="none" w:sz="0" w:space="0" w:color="auto"/>
                    <w:bottom w:val="none" w:sz="0" w:space="0" w:color="auto"/>
                    <w:right w:val="none" w:sz="0" w:space="0" w:color="auto"/>
                  </w:divBdr>
                  <w:divsChild>
                    <w:div w:id="1280256320">
                      <w:marLeft w:val="0"/>
                      <w:marRight w:val="0"/>
                      <w:marTop w:val="0"/>
                      <w:marBottom w:val="150"/>
                      <w:divBdr>
                        <w:top w:val="single" w:sz="4" w:space="5" w:color="CCCCCC"/>
                        <w:left w:val="single" w:sz="4" w:space="5" w:color="CCCCCC"/>
                        <w:bottom w:val="single" w:sz="4" w:space="0" w:color="CCCCCC"/>
                        <w:right w:val="single" w:sz="4" w:space="5" w:color="CCCCCC"/>
                      </w:divBdr>
                      <w:divsChild>
                        <w:div w:id="1478379003">
                          <w:marLeft w:val="-150"/>
                          <w:marRight w:val="-150"/>
                          <w:marTop w:val="0"/>
                          <w:marBottom w:val="0"/>
                          <w:divBdr>
                            <w:top w:val="none" w:sz="0" w:space="0" w:color="auto"/>
                            <w:left w:val="none" w:sz="0" w:space="0" w:color="auto"/>
                            <w:bottom w:val="none" w:sz="0" w:space="0" w:color="auto"/>
                            <w:right w:val="none" w:sz="0" w:space="0" w:color="auto"/>
                          </w:divBdr>
                          <w:divsChild>
                            <w:div w:id="1623656126">
                              <w:marLeft w:val="0"/>
                              <w:marRight w:val="0"/>
                              <w:marTop w:val="0"/>
                              <w:marBottom w:val="0"/>
                              <w:divBdr>
                                <w:top w:val="none" w:sz="0" w:space="0" w:color="auto"/>
                                <w:left w:val="none" w:sz="0" w:space="0" w:color="auto"/>
                                <w:bottom w:val="none" w:sz="0" w:space="0" w:color="auto"/>
                                <w:right w:val="none" w:sz="0" w:space="0" w:color="auto"/>
                              </w:divBdr>
                            </w:div>
                            <w:div w:id="887647794">
                              <w:marLeft w:val="0"/>
                              <w:marRight w:val="0"/>
                              <w:marTop w:val="0"/>
                              <w:marBottom w:val="0"/>
                              <w:divBdr>
                                <w:top w:val="none" w:sz="0" w:space="0" w:color="auto"/>
                                <w:left w:val="none" w:sz="0" w:space="0" w:color="auto"/>
                                <w:bottom w:val="none" w:sz="0" w:space="0" w:color="auto"/>
                                <w:right w:val="none" w:sz="0" w:space="0" w:color="auto"/>
                              </w:divBdr>
                            </w:div>
                            <w:div w:id="32392240">
                              <w:marLeft w:val="0"/>
                              <w:marRight w:val="0"/>
                              <w:marTop w:val="0"/>
                              <w:marBottom w:val="0"/>
                              <w:divBdr>
                                <w:top w:val="none" w:sz="0" w:space="0" w:color="auto"/>
                                <w:left w:val="none" w:sz="0" w:space="0" w:color="auto"/>
                                <w:bottom w:val="none" w:sz="0" w:space="0" w:color="auto"/>
                                <w:right w:val="none" w:sz="0" w:space="0" w:color="auto"/>
                              </w:divBdr>
                            </w:div>
                            <w:div w:id="650983080">
                              <w:marLeft w:val="0"/>
                              <w:marRight w:val="0"/>
                              <w:marTop w:val="200"/>
                              <w:marBottom w:val="0"/>
                              <w:divBdr>
                                <w:top w:val="none" w:sz="0" w:space="0" w:color="auto"/>
                                <w:left w:val="none" w:sz="0" w:space="0" w:color="auto"/>
                                <w:bottom w:val="none" w:sz="0" w:space="0" w:color="auto"/>
                                <w:right w:val="none" w:sz="0" w:space="0" w:color="auto"/>
                              </w:divBdr>
                              <w:divsChild>
                                <w:div w:id="1958946380">
                                  <w:marLeft w:val="0"/>
                                  <w:marRight w:val="0"/>
                                  <w:marTop w:val="0"/>
                                  <w:marBottom w:val="0"/>
                                  <w:divBdr>
                                    <w:top w:val="single" w:sz="4" w:space="0" w:color="DCE0E0"/>
                                    <w:left w:val="none" w:sz="0" w:space="0" w:color="auto"/>
                                    <w:bottom w:val="none" w:sz="0" w:space="0" w:color="auto"/>
                                    <w:right w:val="none" w:sz="0" w:space="0" w:color="auto"/>
                                  </w:divBdr>
                                </w:div>
                                <w:div w:id="1320111867">
                                  <w:marLeft w:val="0"/>
                                  <w:marRight w:val="0"/>
                                  <w:marTop w:val="0"/>
                                  <w:marBottom w:val="0"/>
                                  <w:divBdr>
                                    <w:top w:val="single" w:sz="4" w:space="0" w:color="DCE0E0"/>
                                    <w:left w:val="none" w:sz="0" w:space="0" w:color="auto"/>
                                    <w:bottom w:val="none" w:sz="0" w:space="0" w:color="auto"/>
                                    <w:right w:val="none" w:sz="0" w:space="0" w:color="auto"/>
                                  </w:divBdr>
                                </w:div>
                                <w:div w:id="21057996">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551066263">
                  <w:marLeft w:val="0"/>
                  <w:marRight w:val="0"/>
                  <w:marTop w:val="0"/>
                  <w:marBottom w:val="0"/>
                  <w:divBdr>
                    <w:top w:val="none" w:sz="0" w:space="0" w:color="auto"/>
                    <w:left w:val="none" w:sz="0" w:space="0" w:color="auto"/>
                    <w:bottom w:val="none" w:sz="0" w:space="0" w:color="auto"/>
                    <w:right w:val="none" w:sz="0" w:space="0" w:color="auto"/>
                  </w:divBdr>
                  <w:divsChild>
                    <w:div w:id="1175926400">
                      <w:marLeft w:val="0"/>
                      <w:marRight w:val="0"/>
                      <w:marTop w:val="0"/>
                      <w:marBottom w:val="150"/>
                      <w:divBdr>
                        <w:top w:val="single" w:sz="4" w:space="5" w:color="CCCCCC"/>
                        <w:left w:val="single" w:sz="4" w:space="5" w:color="CCCCCC"/>
                        <w:bottom w:val="single" w:sz="4" w:space="0" w:color="CCCCCC"/>
                        <w:right w:val="single" w:sz="4" w:space="5" w:color="CCCCCC"/>
                      </w:divBdr>
                      <w:divsChild>
                        <w:div w:id="747578903">
                          <w:marLeft w:val="-150"/>
                          <w:marRight w:val="-150"/>
                          <w:marTop w:val="0"/>
                          <w:marBottom w:val="0"/>
                          <w:divBdr>
                            <w:top w:val="none" w:sz="0" w:space="0" w:color="auto"/>
                            <w:left w:val="none" w:sz="0" w:space="0" w:color="auto"/>
                            <w:bottom w:val="none" w:sz="0" w:space="0" w:color="auto"/>
                            <w:right w:val="none" w:sz="0" w:space="0" w:color="auto"/>
                          </w:divBdr>
                          <w:divsChild>
                            <w:div w:id="1252279351">
                              <w:marLeft w:val="0"/>
                              <w:marRight w:val="0"/>
                              <w:marTop w:val="0"/>
                              <w:marBottom w:val="0"/>
                              <w:divBdr>
                                <w:top w:val="none" w:sz="0" w:space="0" w:color="auto"/>
                                <w:left w:val="none" w:sz="0" w:space="0" w:color="auto"/>
                                <w:bottom w:val="none" w:sz="0" w:space="0" w:color="auto"/>
                                <w:right w:val="none" w:sz="0" w:space="0" w:color="auto"/>
                              </w:divBdr>
                            </w:div>
                            <w:div w:id="412707523">
                              <w:marLeft w:val="0"/>
                              <w:marRight w:val="0"/>
                              <w:marTop w:val="0"/>
                              <w:marBottom w:val="0"/>
                              <w:divBdr>
                                <w:top w:val="none" w:sz="0" w:space="0" w:color="auto"/>
                                <w:left w:val="none" w:sz="0" w:space="0" w:color="auto"/>
                                <w:bottom w:val="none" w:sz="0" w:space="0" w:color="auto"/>
                                <w:right w:val="none" w:sz="0" w:space="0" w:color="auto"/>
                              </w:divBdr>
                            </w:div>
                            <w:div w:id="866254993">
                              <w:marLeft w:val="0"/>
                              <w:marRight w:val="0"/>
                              <w:marTop w:val="0"/>
                              <w:marBottom w:val="0"/>
                              <w:divBdr>
                                <w:top w:val="none" w:sz="0" w:space="0" w:color="auto"/>
                                <w:left w:val="none" w:sz="0" w:space="0" w:color="auto"/>
                                <w:bottom w:val="none" w:sz="0" w:space="0" w:color="auto"/>
                                <w:right w:val="none" w:sz="0" w:space="0" w:color="auto"/>
                              </w:divBdr>
                            </w:div>
                            <w:div w:id="1620918438">
                              <w:marLeft w:val="0"/>
                              <w:marRight w:val="0"/>
                              <w:marTop w:val="200"/>
                              <w:marBottom w:val="0"/>
                              <w:divBdr>
                                <w:top w:val="none" w:sz="0" w:space="0" w:color="auto"/>
                                <w:left w:val="none" w:sz="0" w:space="0" w:color="auto"/>
                                <w:bottom w:val="none" w:sz="0" w:space="0" w:color="auto"/>
                                <w:right w:val="none" w:sz="0" w:space="0" w:color="auto"/>
                              </w:divBdr>
                              <w:divsChild>
                                <w:div w:id="1013534761">
                                  <w:marLeft w:val="0"/>
                                  <w:marRight w:val="0"/>
                                  <w:marTop w:val="0"/>
                                  <w:marBottom w:val="0"/>
                                  <w:divBdr>
                                    <w:top w:val="single" w:sz="4" w:space="0" w:color="DCE0E0"/>
                                    <w:left w:val="none" w:sz="0" w:space="0" w:color="auto"/>
                                    <w:bottom w:val="none" w:sz="0" w:space="0" w:color="auto"/>
                                    <w:right w:val="none" w:sz="0" w:space="0" w:color="auto"/>
                                  </w:divBdr>
                                </w:div>
                                <w:div w:id="1270775743">
                                  <w:marLeft w:val="0"/>
                                  <w:marRight w:val="0"/>
                                  <w:marTop w:val="0"/>
                                  <w:marBottom w:val="0"/>
                                  <w:divBdr>
                                    <w:top w:val="single" w:sz="4" w:space="0" w:color="DCE0E0"/>
                                    <w:left w:val="none" w:sz="0" w:space="0" w:color="auto"/>
                                    <w:bottom w:val="none" w:sz="0" w:space="0" w:color="auto"/>
                                    <w:right w:val="none" w:sz="0" w:space="0" w:color="auto"/>
                                  </w:divBdr>
                                </w:div>
                                <w:div w:id="1904756450">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536965192">
                  <w:marLeft w:val="0"/>
                  <w:marRight w:val="0"/>
                  <w:marTop w:val="0"/>
                  <w:marBottom w:val="0"/>
                  <w:divBdr>
                    <w:top w:val="none" w:sz="0" w:space="0" w:color="auto"/>
                    <w:left w:val="none" w:sz="0" w:space="0" w:color="auto"/>
                    <w:bottom w:val="none" w:sz="0" w:space="0" w:color="auto"/>
                    <w:right w:val="none" w:sz="0" w:space="0" w:color="auto"/>
                  </w:divBdr>
                  <w:divsChild>
                    <w:div w:id="79454027">
                      <w:marLeft w:val="0"/>
                      <w:marRight w:val="0"/>
                      <w:marTop w:val="0"/>
                      <w:marBottom w:val="150"/>
                      <w:divBdr>
                        <w:top w:val="single" w:sz="4" w:space="5" w:color="CCCCCC"/>
                        <w:left w:val="single" w:sz="4" w:space="5" w:color="CCCCCC"/>
                        <w:bottom w:val="single" w:sz="4" w:space="0" w:color="CCCCCC"/>
                        <w:right w:val="single" w:sz="4" w:space="5" w:color="CCCCCC"/>
                      </w:divBdr>
                      <w:divsChild>
                        <w:div w:id="1367294187">
                          <w:marLeft w:val="-150"/>
                          <w:marRight w:val="-150"/>
                          <w:marTop w:val="0"/>
                          <w:marBottom w:val="0"/>
                          <w:divBdr>
                            <w:top w:val="none" w:sz="0" w:space="0" w:color="auto"/>
                            <w:left w:val="none" w:sz="0" w:space="0" w:color="auto"/>
                            <w:bottom w:val="none" w:sz="0" w:space="0" w:color="auto"/>
                            <w:right w:val="none" w:sz="0" w:space="0" w:color="auto"/>
                          </w:divBdr>
                          <w:divsChild>
                            <w:div w:id="345718701">
                              <w:marLeft w:val="0"/>
                              <w:marRight w:val="0"/>
                              <w:marTop w:val="0"/>
                              <w:marBottom w:val="0"/>
                              <w:divBdr>
                                <w:top w:val="none" w:sz="0" w:space="0" w:color="auto"/>
                                <w:left w:val="none" w:sz="0" w:space="0" w:color="auto"/>
                                <w:bottom w:val="none" w:sz="0" w:space="0" w:color="auto"/>
                                <w:right w:val="none" w:sz="0" w:space="0" w:color="auto"/>
                              </w:divBdr>
                            </w:div>
                            <w:div w:id="1804079610">
                              <w:marLeft w:val="0"/>
                              <w:marRight w:val="0"/>
                              <w:marTop w:val="0"/>
                              <w:marBottom w:val="0"/>
                              <w:divBdr>
                                <w:top w:val="none" w:sz="0" w:space="0" w:color="auto"/>
                                <w:left w:val="none" w:sz="0" w:space="0" w:color="auto"/>
                                <w:bottom w:val="none" w:sz="0" w:space="0" w:color="auto"/>
                                <w:right w:val="none" w:sz="0" w:space="0" w:color="auto"/>
                              </w:divBdr>
                            </w:div>
                            <w:div w:id="856114108">
                              <w:marLeft w:val="0"/>
                              <w:marRight w:val="0"/>
                              <w:marTop w:val="0"/>
                              <w:marBottom w:val="0"/>
                              <w:divBdr>
                                <w:top w:val="none" w:sz="0" w:space="0" w:color="auto"/>
                                <w:left w:val="none" w:sz="0" w:space="0" w:color="auto"/>
                                <w:bottom w:val="none" w:sz="0" w:space="0" w:color="auto"/>
                                <w:right w:val="none" w:sz="0" w:space="0" w:color="auto"/>
                              </w:divBdr>
                            </w:div>
                            <w:div w:id="822963560">
                              <w:marLeft w:val="0"/>
                              <w:marRight w:val="0"/>
                              <w:marTop w:val="200"/>
                              <w:marBottom w:val="0"/>
                              <w:divBdr>
                                <w:top w:val="none" w:sz="0" w:space="0" w:color="auto"/>
                                <w:left w:val="none" w:sz="0" w:space="0" w:color="auto"/>
                                <w:bottom w:val="none" w:sz="0" w:space="0" w:color="auto"/>
                                <w:right w:val="none" w:sz="0" w:space="0" w:color="auto"/>
                              </w:divBdr>
                              <w:divsChild>
                                <w:div w:id="506405016">
                                  <w:marLeft w:val="0"/>
                                  <w:marRight w:val="0"/>
                                  <w:marTop w:val="0"/>
                                  <w:marBottom w:val="0"/>
                                  <w:divBdr>
                                    <w:top w:val="single" w:sz="4" w:space="0" w:color="DCE0E0"/>
                                    <w:left w:val="none" w:sz="0" w:space="0" w:color="auto"/>
                                    <w:bottom w:val="none" w:sz="0" w:space="0" w:color="auto"/>
                                    <w:right w:val="none" w:sz="0" w:space="0" w:color="auto"/>
                                  </w:divBdr>
                                </w:div>
                                <w:div w:id="2062438448">
                                  <w:marLeft w:val="0"/>
                                  <w:marRight w:val="0"/>
                                  <w:marTop w:val="0"/>
                                  <w:marBottom w:val="0"/>
                                  <w:divBdr>
                                    <w:top w:val="single" w:sz="4" w:space="0" w:color="DCE0E0"/>
                                    <w:left w:val="none" w:sz="0" w:space="0" w:color="auto"/>
                                    <w:bottom w:val="none" w:sz="0" w:space="0" w:color="auto"/>
                                    <w:right w:val="none" w:sz="0" w:space="0" w:color="auto"/>
                                  </w:divBdr>
                                </w:div>
                                <w:div w:id="1926917936">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337732073">
                  <w:marLeft w:val="0"/>
                  <w:marRight w:val="0"/>
                  <w:marTop w:val="0"/>
                  <w:marBottom w:val="0"/>
                  <w:divBdr>
                    <w:top w:val="none" w:sz="0" w:space="0" w:color="auto"/>
                    <w:left w:val="none" w:sz="0" w:space="0" w:color="auto"/>
                    <w:bottom w:val="none" w:sz="0" w:space="0" w:color="auto"/>
                    <w:right w:val="none" w:sz="0" w:space="0" w:color="auto"/>
                  </w:divBdr>
                  <w:divsChild>
                    <w:div w:id="996687083">
                      <w:marLeft w:val="0"/>
                      <w:marRight w:val="0"/>
                      <w:marTop w:val="0"/>
                      <w:marBottom w:val="150"/>
                      <w:divBdr>
                        <w:top w:val="single" w:sz="4" w:space="5" w:color="CCCCCC"/>
                        <w:left w:val="single" w:sz="4" w:space="5" w:color="CCCCCC"/>
                        <w:bottom w:val="single" w:sz="4" w:space="0" w:color="CCCCCC"/>
                        <w:right w:val="single" w:sz="4" w:space="5" w:color="CCCCCC"/>
                      </w:divBdr>
                      <w:divsChild>
                        <w:div w:id="2051030479">
                          <w:marLeft w:val="-150"/>
                          <w:marRight w:val="-150"/>
                          <w:marTop w:val="0"/>
                          <w:marBottom w:val="0"/>
                          <w:divBdr>
                            <w:top w:val="none" w:sz="0" w:space="0" w:color="auto"/>
                            <w:left w:val="none" w:sz="0" w:space="0" w:color="auto"/>
                            <w:bottom w:val="none" w:sz="0" w:space="0" w:color="auto"/>
                            <w:right w:val="none" w:sz="0" w:space="0" w:color="auto"/>
                          </w:divBdr>
                          <w:divsChild>
                            <w:div w:id="25327943">
                              <w:marLeft w:val="0"/>
                              <w:marRight w:val="0"/>
                              <w:marTop w:val="0"/>
                              <w:marBottom w:val="0"/>
                              <w:divBdr>
                                <w:top w:val="none" w:sz="0" w:space="0" w:color="auto"/>
                                <w:left w:val="none" w:sz="0" w:space="0" w:color="auto"/>
                                <w:bottom w:val="none" w:sz="0" w:space="0" w:color="auto"/>
                                <w:right w:val="none" w:sz="0" w:space="0" w:color="auto"/>
                              </w:divBdr>
                            </w:div>
                            <w:div w:id="1203252298">
                              <w:marLeft w:val="0"/>
                              <w:marRight w:val="0"/>
                              <w:marTop w:val="0"/>
                              <w:marBottom w:val="0"/>
                              <w:divBdr>
                                <w:top w:val="none" w:sz="0" w:space="0" w:color="auto"/>
                                <w:left w:val="none" w:sz="0" w:space="0" w:color="auto"/>
                                <w:bottom w:val="none" w:sz="0" w:space="0" w:color="auto"/>
                                <w:right w:val="none" w:sz="0" w:space="0" w:color="auto"/>
                              </w:divBdr>
                            </w:div>
                            <w:div w:id="1924488388">
                              <w:marLeft w:val="0"/>
                              <w:marRight w:val="0"/>
                              <w:marTop w:val="0"/>
                              <w:marBottom w:val="0"/>
                              <w:divBdr>
                                <w:top w:val="none" w:sz="0" w:space="0" w:color="auto"/>
                                <w:left w:val="none" w:sz="0" w:space="0" w:color="auto"/>
                                <w:bottom w:val="none" w:sz="0" w:space="0" w:color="auto"/>
                                <w:right w:val="none" w:sz="0" w:space="0" w:color="auto"/>
                              </w:divBdr>
                            </w:div>
                            <w:div w:id="1573858200">
                              <w:marLeft w:val="0"/>
                              <w:marRight w:val="0"/>
                              <w:marTop w:val="200"/>
                              <w:marBottom w:val="0"/>
                              <w:divBdr>
                                <w:top w:val="none" w:sz="0" w:space="0" w:color="auto"/>
                                <w:left w:val="none" w:sz="0" w:space="0" w:color="auto"/>
                                <w:bottom w:val="none" w:sz="0" w:space="0" w:color="auto"/>
                                <w:right w:val="none" w:sz="0" w:space="0" w:color="auto"/>
                              </w:divBdr>
                              <w:divsChild>
                                <w:div w:id="1929145428">
                                  <w:marLeft w:val="0"/>
                                  <w:marRight w:val="0"/>
                                  <w:marTop w:val="0"/>
                                  <w:marBottom w:val="0"/>
                                  <w:divBdr>
                                    <w:top w:val="single" w:sz="4" w:space="0" w:color="DCE0E0"/>
                                    <w:left w:val="none" w:sz="0" w:space="0" w:color="auto"/>
                                    <w:bottom w:val="none" w:sz="0" w:space="0" w:color="auto"/>
                                    <w:right w:val="none" w:sz="0" w:space="0" w:color="auto"/>
                                  </w:divBdr>
                                </w:div>
                                <w:div w:id="1829518622">
                                  <w:marLeft w:val="0"/>
                                  <w:marRight w:val="0"/>
                                  <w:marTop w:val="0"/>
                                  <w:marBottom w:val="0"/>
                                  <w:divBdr>
                                    <w:top w:val="single" w:sz="4" w:space="0" w:color="DCE0E0"/>
                                    <w:left w:val="none" w:sz="0" w:space="0" w:color="auto"/>
                                    <w:bottom w:val="none" w:sz="0" w:space="0" w:color="auto"/>
                                    <w:right w:val="none" w:sz="0" w:space="0" w:color="auto"/>
                                  </w:divBdr>
                                </w:div>
                                <w:div w:id="1084108739">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531461554">
                  <w:marLeft w:val="0"/>
                  <w:marRight w:val="0"/>
                  <w:marTop w:val="0"/>
                  <w:marBottom w:val="0"/>
                  <w:divBdr>
                    <w:top w:val="none" w:sz="0" w:space="0" w:color="auto"/>
                    <w:left w:val="none" w:sz="0" w:space="0" w:color="auto"/>
                    <w:bottom w:val="none" w:sz="0" w:space="0" w:color="auto"/>
                    <w:right w:val="none" w:sz="0" w:space="0" w:color="auto"/>
                  </w:divBdr>
                  <w:divsChild>
                    <w:div w:id="409010787">
                      <w:marLeft w:val="0"/>
                      <w:marRight w:val="0"/>
                      <w:marTop w:val="0"/>
                      <w:marBottom w:val="150"/>
                      <w:divBdr>
                        <w:top w:val="single" w:sz="4" w:space="5" w:color="CCCCCC"/>
                        <w:left w:val="single" w:sz="4" w:space="5" w:color="CCCCCC"/>
                        <w:bottom w:val="single" w:sz="4" w:space="0" w:color="CCCCCC"/>
                        <w:right w:val="single" w:sz="4" w:space="5" w:color="CCCCCC"/>
                      </w:divBdr>
                      <w:divsChild>
                        <w:div w:id="1251617368">
                          <w:marLeft w:val="-150"/>
                          <w:marRight w:val="-150"/>
                          <w:marTop w:val="0"/>
                          <w:marBottom w:val="0"/>
                          <w:divBdr>
                            <w:top w:val="none" w:sz="0" w:space="0" w:color="auto"/>
                            <w:left w:val="none" w:sz="0" w:space="0" w:color="auto"/>
                            <w:bottom w:val="none" w:sz="0" w:space="0" w:color="auto"/>
                            <w:right w:val="none" w:sz="0" w:space="0" w:color="auto"/>
                          </w:divBdr>
                          <w:divsChild>
                            <w:div w:id="1184243684">
                              <w:marLeft w:val="0"/>
                              <w:marRight w:val="0"/>
                              <w:marTop w:val="0"/>
                              <w:marBottom w:val="0"/>
                              <w:divBdr>
                                <w:top w:val="none" w:sz="0" w:space="0" w:color="auto"/>
                                <w:left w:val="none" w:sz="0" w:space="0" w:color="auto"/>
                                <w:bottom w:val="none" w:sz="0" w:space="0" w:color="auto"/>
                                <w:right w:val="none" w:sz="0" w:space="0" w:color="auto"/>
                              </w:divBdr>
                            </w:div>
                            <w:div w:id="307394818">
                              <w:marLeft w:val="0"/>
                              <w:marRight w:val="0"/>
                              <w:marTop w:val="0"/>
                              <w:marBottom w:val="0"/>
                              <w:divBdr>
                                <w:top w:val="none" w:sz="0" w:space="0" w:color="auto"/>
                                <w:left w:val="none" w:sz="0" w:space="0" w:color="auto"/>
                                <w:bottom w:val="none" w:sz="0" w:space="0" w:color="auto"/>
                                <w:right w:val="none" w:sz="0" w:space="0" w:color="auto"/>
                              </w:divBdr>
                            </w:div>
                            <w:div w:id="844246512">
                              <w:marLeft w:val="0"/>
                              <w:marRight w:val="0"/>
                              <w:marTop w:val="0"/>
                              <w:marBottom w:val="0"/>
                              <w:divBdr>
                                <w:top w:val="none" w:sz="0" w:space="0" w:color="auto"/>
                                <w:left w:val="none" w:sz="0" w:space="0" w:color="auto"/>
                                <w:bottom w:val="none" w:sz="0" w:space="0" w:color="auto"/>
                                <w:right w:val="none" w:sz="0" w:space="0" w:color="auto"/>
                              </w:divBdr>
                            </w:div>
                            <w:div w:id="1381589851">
                              <w:marLeft w:val="0"/>
                              <w:marRight w:val="0"/>
                              <w:marTop w:val="200"/>
                              <w:marBottom w:val="0"/>
                              <w:divBdr>
                                <w:top w:val="none" w:sz="0" w:space="0" w:color="auto"/>
                                <w:left w:val="none" w:sz="0" w:space="0" w:color="auto"/>
                                <w:bottom w:val="none" w:sz="0" w:space="0" w:color="auto"/>
                                <w:right w:val="none" w:sz="0" w:space="0" w:color="auto"/>
                              </w:divBdr>
                              <w:divsChild>
                                <w:div w:id="1735276328">
                                  <w:marLeft w:val="0"/>
                                  <w:marRight w:val="0"/>
                                  <w:marTop w:val="0"/>
                                  <w:marBottom w:val="0"/>
                                  <w:divBdr>
                                    <w:top w:val="single" w:sz="4" w:space="0" w:color="DCE0E0"/>
                                    <w:left w:val="none" w:sz="0" w:space="0" w:color="auto"/>
                                    <w:bottom w:val="none" w:sz="0" w:space="0" w:color="auto"/>
                                    <w:right w:val="none" w:sz="0" w:space="0" w:color="auto"/>
                                  </w:divBdr>
                                </w:div>
                                <w:div w:id="308170791">
                                  <w:marLeft w:val="0"/>
                                  <w:marRight w:val="0"/>
                                  <w:marTop w:val="0"/>
                                  <w:marBottom w:val="0"/>
                                  <w:divBdr>
                                    <w:top w:val="single" w:sz="4" w:space="0" w:color="DCE0E0"/>
                                    <w:left w:val="none" w:sz="0" w:space="0" w:color="auto"/>
                                    <w:bottom w:val="none" w:sz="0" w:space="0" w:color="auto"/>
                                    <w:right w:val="none" w:sz="0" w:space="0" w:color="auto"/>
                                  </w:divBdr>
                                </w:div>
                                <w:div w:id="11879397">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820227811">
                  <w:marLeft w:val="0"/>
                  <w:marRight w:val="0"/>
                  <w:marTop w:val="0"/>
                  <w:marBottom w:val="0"/>
                  <w:divBdr>
                    <w:top w:val="none" w:sz="0" w:space="0" w:color="auto"/>
                    <w:left w:val="none" w:sz="0" w:space="0" w:color="auto"/>
                    <w:bottom w:val="none" w:sz="0" w:space="0" w:color="auto"/>
                    <w:right w:val="none" w:sz="0" w:space="0" w:color="auto"/>
                  </w:divBdr>
                  <w:divsChild>
                    <w:div w:id="2100179167">
                      <w:marLeft w:val="0"/>
                      <w:marRight w:val="0"/>
                      <w:marTop w:val="0"/>
                      <w:marBottom w:val="150"/>
                      <w:divBdr>
                        <w:top w:val="single" w:sz="4" w:space="5" w:color="CCCCCC"/>
                        <w:left w:val="single" w:sz="4" w:space="5" w:color="CCCCCC"/>
                        <w:bottom w:val="single" w:sz="4" w:space="0" w:color="CCCCCC"/>
                        <w:right w:val="single" w:sz="4" w:space="5" w:color="CCCCCC"/>
                      </w:divBdr>
                      <w:divsChild>
                        <w:div w:id="105585729">
                          <w:marLeft w:val="-150"/>
                          <w:marRight w:val="-150"/>
                          <w:marTop w:val="0"/>
                          <w:marBottom w:val="0"/>
                          <w:divBdr>
                            <w:top w:val="none" w:sz="0" w:space="0" w:color="auto"/>
                            <w:left w:val="none" w:sz="0" w:space="0" w:color="auto"/>
                            <w:bottom w:val="none" w:sz="0" w:space="0" w:color="auto"/>
                            <w:right w:val="none" w:sz="0" w:space="0" w:color="auto"/>
                          </w:divBdr>
                          <w:divsChild>
                            <w:div w:id="1221092544">
                              <w:marLeft w:val="0"/>
                              <w:marRight w:val="0"/>
                              <w:marTop w:val="0"/>
                              <w:marBottom w:val="0"/>
                              <w:divBdr>
                                <w:top w:val="none" w:sz="0" w:space="0" w:color="auto"/>
                                <w:left w:val="none" w:sz="0" w:space="0" w:color="auto"/>
                                <w:bottom w:val="none" w:sz="0" w:space="0" w:color="auto"/>
                                <w:right w:val="none" w:sz="0" w:space="0" w:color="auto"/>
                              </w:divBdr>
                            </w:div>
                            <w:div w:id="1239746931">
                              <w:marLeft w:val="0"/>
                              <w:marRight w:val="0"/>
                              <w:marTop w:val="0"/>
                              <w:marBottom w:val="0"/>
                              <w:divBdr>
                                <w:top w:val="none" w:sz="0" w:space="0" w:color="auto"/>
                                <w:left w:val="none" w:sz="0" w:space="0" w:color="auto"/>
                                <w:bottom w:val="none" w:sz="0" w:space="0" w:color="auto"/>
                                <w:right w:val="none" w:sz="0" w:space="0" w:color="auto"/>
                              </w:divBdr>
                            </w:div>
                            <w:div w:id="805119881">
                              <w:marLeft w:val="0"/>
                              <w:marRight w:val="0"/>
                              <w:marTop w:val="0"/>
                              <w:marBottom w:val="0"/>
                              <w:divBdr>
                                <w:top w:val="none" w:sz="0" w:space="0" w:color="auto"/>
                                <w:left w:val="none" w:sz="0" w:space="0" w:color="auto"/>
                                <w:bottom w:val="none" w:sz="0" w:space="0" w:color="auto"/>
                                <w:right w:val="none" w:sz="0" w:space="0" w:color="auto"/>
                              </w:divBdr>
                            </w:div>
                            <w:div w:id="377360742">
                              <w:marLeft w:val="0"/>
                              <w:marRight w:val="0"/>
                              <w:marTop w:val="200"/>
                              <w:marBottom w:val="0"/>
                              <w:divBdr>
                                <w:top w:val="none" w:sz="0" w:space="0" w:color="auto"/>
                                <w:left w:val="none" w:sz="0" w:space="0" w:color="auto"/>
                                <w:bottom w:val="none" w:sz="0" w:space="0" w:color="auto"/>
                                <w:right w:val="none" w:sz="0" w:space="0" w:color="auto"/>
                              </w:divBdr>
                              <w:divsChild>
                                <w:div w:id="1192693004">
                                  <w:marLeft w:val="0"/>
                                  <w:marRight w:val="0"/>
                                  <w:marTop w:val="0"/>
                                  <w:marBottom w:val="0"/>
                                  <w:divBdr>
                                    <w:top w:val="single" w:sz="4" w:space="0" w:color="DCE0E0"/>
                                    <w:left w:val="none" w:sz="0" w:space="0" w:color="auto"/>
                                    <w:bottom w:val="none" w:sz="0" w:space="0" w:color="auto"/>
                                    <w:right w:val="none" w:sz="0" w:space="0" w:color="auto"/>
                                  </w:divBdr>
                                </w:div>
                                <w:div w:id="388959052">
                                  <w:marLeft w:val="0"/>
                                  <w:marRight w:val="0"/>
                                  <w:marTop w:val="0"/>
                                  <w:marBottom w:val="0"/>
                                  <w:divBdr>
                                    <w:top w:val="single" w:sz="4" w:space="0" w:color="DCE0E0"/>
                                    <w:left w:val="none" w:sz="0" w:space="0" w:color="auto"/>
                                    <w:bottom w:val="none" w:sz="0" w:space="0" w:color="auto"/>
                                    <w:right w:val="none" w:sz="0" w:space="0" w:color="auto"/>
                                  </w:divBdr>
                                </w:div>
                                <w:div w:id="1677734696">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146967810">
                  <w:marLeft w:val="0"/>
                  <w:marRight w:val="0"/>
                  <w:marTop w:val="0"/>
                  <w:marBottom w:val="0"/>
                  <w:divBdr>
                    <w:top w:val="none" w:sz="0" w:space="0" w:color="auto"/>
                    <w:left w:val="none" w:sz="0" w:space="0" w:color="auto"/>
                    <w:bottom w:val="none" w:sz="0" w:space="0" w:color="auto"/>
                    <w:right w:val="none" w:sz="0" w:space="0" w:color="auto"/>
                  </w:divBdr>
                  <w:divsChild>
                    <w:div w:id="1917394681">
                      <w:marLeft w:val="0"/>
                      <w:marRight w:val="0"/>
                      <w:marTop w:val="0"/>
                      <w:marBottom w:val="150"/>
                      <w:divBdr>
                        <w:top w:val="single" w:sz="4" w:space="5" w:color="CCCCCC"/>
                        <w:left w:val="single" w:sz="4" w:space="5" w:color="CCCCCC"/>
                        <w:bottom w:val="single" w:sz="4" w:space="0" w:color="CCCCCC"/>
                        <w:right w:val="single" w:sz="4" w:space="5" w:color="CCCCCC"/>
                      </w:divBdr>
                      <w:divsChild>
                        <w:div w:id="1931308493">
                          <w:marLeft w:val="-150"/>
                          <w:marRight w:val="-150"/>
                          <w:marTop w:val="0"/>
                          <w:marBottom w:val="0"/>
                          <w:divBdr>
                            <w:top w:val="none" w:sz="0" w:space="0" w:color="auto"/>
                            <w:left w:val="none" w:sz="0" w:space="0" w:color="auto"/>
                            <w:bottom w:val="none" w:sz="0" w:space="0" w:color="auto"/>
                            <w:right w:val="none" w:sz="0" w:space="0" w:color="auto"/>
                          </w:divBdr>
                          <w:divsChild>
                            <w:div w:id="1201091746">
                              <w:marLeft w:val="0"/>
                              <w:marRight w:val="0"/>
                              <w:marTop w:val="0"/>
                              <w:marBottom w:val="0"/>
                              <w:divBdr>
                                <w:top w:val="none" w:sz="0" w:space="0" w:color="auto"/>
                                <w:left w:val="none" w:sz="0" w:space="0" w:color="auto"/>
                                <w:bottom w:val="none" w:sz="0" w:space="0" w:color="auto"/>
                                <w:right w:val="none" w:sz="0" w:space="0" w:color="auto"/>
                              </w:divBdr>
                            </w:div>
                            <w:div w:id="905799093">
                              <w:marLeft w:val="0"/>
                              <w:marRight w:val="0"/>
                              <w:marTop w:val="0"/>
                              <w:marBottom w:val="0"/>
                              <w:divBdr>
                                <w:top w:val="none" w:sz="0" w:space="0" w:color="auto"/>
                                <w:left w:val="none" w:sz="0" w:space="0" w:color="auto"/>
                                <w:bottom w:val="none" w:sz="0" w:space="0" w:color="auto"/>
                                <w:right w:val="none" w:sz="0" w:space="0" w:color="auto"/>
                              </w:divBdr>
                            </w:div>
                            <w:div w:id="456216929">
                              <w:marLeft w:val="0"/>
                              <w:marRight w:val="0"/>
                              <w:marTop w:val="0"/>
                              <w:marBottom w:val="0"/>
                              <w:divBdr>
                                <w:top w:val="none" w:sz="0" w:space="0" w:color="auto"/>
                                <w:left w:val="none" w:sz="0" w:space="0" w:color="auto"/>
                                <w:bottom w:val="none" w:sz="0" w:space="0" w:color="auto"/>
                                <w:right w:val="none" w:sz="0" w:space="0" w:color="auto"/>
                              </w:divBdr>
                            </w:div>
                            <w:div w:id="26109185">
                              <w:marLeft w:val="0"/>
                              <w:marRight w:val="0"/>
                              <w:marTop w:val="200"/>
                              <w:marBottom w:val="0"/>
                              <w:divBdr>
                                <w:top w:val="none" w:sz="0" w:space="0" w:color="auto"/>
                                <w:left w:val="none" w:sz="0" w:space="0" w:color="auto"/>
                                <w:bottom w:val="none" w:sz="0" w:space="0" w:color="auto"/>
                                <w:right w:val="none" w:sz="0" w:space="0" w:color="auto"/>
                              </w:divBdr>
                              <w:divsChild>
                                <w:div w:id="661934045">
                                  <w:marLeft w:val="0"/>
                                  <w:marRight w:val="0"/>
                                  <w:marTop w:val="0"/>
                                  <w:marBottom w:val="0"/>
                                  <w:divBdr>
                                    <w:top w:val="single" w:sz="4" w:space="0" w:color="DCE0E0"/>
                                    <w:left w:val="none" w:sz="0" w:space="0" w:color="auto"/>
                                    <w:bottom w:val="none" w:sz="0" w:space="0" w:color="auto"/>
                                    <w:right w:val="none" w:sz="0" w:space="0" w:color="auto"/>
                                  </w:divBdr>
                                </w:div>
                                <w:div w:id="2078478312">
                                  <w:marLeft w:val="0"/>
                                  <w:marRight w:val="0"/>
                                  <w:marTop w:val="0"/>
                                  <w:marBottom w:val="0"/>
                                  <w:divBdr>
                                    <w:top w:val="single" w:sz="4" w:space="0" w:color="DCE0E0"/>
                                    <w:left w:val="none" w:sz="0" w:space="0" w:color="auto"/>
                                    <w:bottom w:val="none" w:sz="0" w:space="0" w:color="auto"/>
                                    <w:right w:val="none" w:sz="0" w:space="0" w:color="auto"/>
                                  </w:divBdr>
                                </w:div>
                                <w:div w:id="1451123132">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816798350">
                  <w:marLeft w:val="0"/>
                  <w:marRight w:val="0"/>
                  <w:marTop w:val="0"/>
                  <w:marBottom w:val="0"/>
                  <w:divBdr>
                    <w:top w:val="none" w:sz="0" w:space="0" w:color="auto"/>
                    <w:left w:val="none" w:sz="0" w:space="0" w:color="auto"/>
                    <w:bottom w:val="none" w:sz="0" w:space="0" w:color="auto"/>
                    <w:right w:val="none" w:sz="0" w:space="0" w:color="auto"/>
                  </w:divBdr>
                  <w:divsChild>
                    <w:div w:id="768543374">
                      <w:marLeft w:val="0"/>
                      <w:marRight w:val="0"/>
                      <w:marTop w:val="0"/>
                      <w:marBottom w:val="150"/>
                      <w:divBdr>
                        <w:top w:val="single" w:sz="4" w:space="5" w:color="CCCCCC"/>
                        <w:left w:val="single" w:sz="4" w:space="5" w:color="CCCCCC"/>
                        <w:bottom w:val="single" w:sz="4" w:space="0" w:color="CCCCCC"/>
                        <w:right w:val="single" w:sz="4" w:space="5" w:color="CCCCCC"/>
                      </w:divBdr>
                      <w:divsChild>
                        <w:div w:id="1268541125">
                          <w:marLeft w:val="-150"/>
                          <w:marRight w:val="-150"/>
                          <w:marTop w:val="0"/>
                          <w:marBottom w:val="0"/>
                          <w:divBdr>
                            <w:top w:val="none" w:sz="0" w:space="0" w:color="auto"/>
                            <w:left w:val="none" w:sz="0" w:space="0" w:color="auto"/>
                            <w:bottom w:val="none" w:sz="0" w:space="0" w:color="auto"/>
                            <w:right w:val="none" w:sz="0" w:space="0" w:color="auto"/>
                          </w:divBdr>
                          <w:divsChild>
                            <w:div w:id="207255426">
                              <w:marLeft w:val="0"/>
                              <w:marRight w:val="0"/>
                              <w:marTop w:val="0"/>
                              <w:marBottom w:val="0"/>
                              <w:divBdr>
                                <w:top w:val="none" w:sz="0" w:space="0" w:color="auto"/>
                                <w:left w:val="none" w:sz="0" w:space="0" w:color="auto"/>
                                <w:bottom w:val="none" w:sz="0" w:space="0" w:color="auto"/>
                                <w:right w:val="none" w:sz="0" w:space="0" w:color="auto"/>
                              </w:divBdr>
                            </w:div>
                            <w:div w:id="1704019868">
                              <w:marLeft w:val="0"/>
                              <w:marRight w:val="0"/>
                              <w:marTop w:val="0"/>
                              <w:marBottom w:val="0"/>
                              <w:divBdr>
                                <w:top w:val="none" w:sz="0" w:space="0" w:color="auto"/>
                                <w:left w:val="none" w:sz="0" w:space="0" w:color="auto"/>
                                <w:bottom w:val="none" w:sz="0" w:space="0" w:color="auto"/>
                                <w:right w:val="none" w:sz="0" w:space="0" w:color="auto"/>
                              </w:divBdr>
                            </w:div>
                            <w:div w:id="1701203179">
                              <w:marLeft w:val="0"/>
                              <w:marRight w:val="0"/>
                              <w:marTop w:val="0"/>
                              <w:marBottom w:val="0"/>
                              <w:divBdr>
                                <w:top w:val="none" w:sz="0" w:space="0" w:color="auto"/>
                                <w:left w:val="none" w:sz="0" w:space="0" w:color="auto"/>
                                <w:bottom w:val="none" w:sz="0" w:space="0" w:color="auto"/>
                                <w:right w:val="none" w:sz="0" w:space="0" w:color="auto"/>
                              </w:divBdr>
                            </w:div>
                            <w:div w:id="238557821">
                              <w:marLeft w:val="0"/>
                              <w:marRight w:val="0"/>
                              <w:marTop w:val="200"/>
                              <w:marBottom w:val="0"/>
                              <w:divBdr>
                                <w:top w:val="none" w:sz="0" w:space="0" w:color="auto"/>
                                <w:left w:val="none" w:sz="0" w:space="0" w:color="auto"/>
                                <w:bottom w:val="none" w:sz="0" w:space="0" w:color="auto"/>
                                <w:right w:val="none" w:sz="0" w:space="0" w:color="auto"/>
                              </w:divBdr>
                              <w:divsChild>
                                <w:div w:id="1784811694">
                                  <w:marLeft w:val="0"/>
                                  <w:marRight w:val="0"/>
                                  <w:marTop w:val="0"/>
                                  <w:marBottom w:val="0"/>
                                  <w:divBdr>
                                    <w:top w:val="single" w:sz="4" w:space="0" w:color="DCE0E0"/>
                                    <w:left w:val="none" w:sz="0" w:space="0" w:color="auto"/>
                                    <w:bottom w:val="none" w:sz="0" w:space="0" w:color="auto"/>
                                    <w:right w:val="none" w:sz="0" w:space="0" w:color="auto"/>
                                  </w:divBdr>
                                </w:div>
                                <w:div w:id="2025860760">
                                  <w:marLeft w:val="0"/>
                                  <w:marRight w:val="0"/>
                                  <w:marTop w:val="0"/>
                                  <w:marBottom w:val="0"/>
                                  <w:divBdr>
                                    <w:top w:val="single" w:sz="4" w:space="0" w:color="DCE0E0"/>
                                    <w:left w:val="none" w:sz="0" w:space="0" w:color="auto"/>
                                    <w:bottom w:val="none" w:sz="0" w:space="0" w:color="auto"/>
                                    <w:right w:val="none" w:sz="0" w:space="0" w:color="auto"/>
                                  </w:divBdr>
                                </w:div>
                                <w:div w:id="373117254">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25832486">
                  <w:marLeft w:val="0"/>
                  <w:marRight w:val="0"/>
                  <w:marTop w:val="100"/>
                  <w:marBottom w:val="100"/>
                  <w:divBdr>
                    <w:top w:val="none" w:sz="0" w:space="0" w:color="auto"/>
                    <w:left w:val="none" w:sz="0" w:space="0" w:color="auto"/>
                    <w:bottom w:val="none" w:sz="0" w:space="0" w:color="auto"/>
                    <w:right w:val="none" w:sz="0" w:space="0" w:color="auto"/>
                  </w:divBdr>
                </w:div>
                <w:div w:id="469632421">
                  <w:marLeft w:val="0"/>
                  <w:marRight w:val="0"/>
                  <w:marTop w:val="0"/>
                  <w:marBottom w:val="0"/>
                  <w:divBdr>
                    <w:top w:val="none" w:sz="0" w:space="0" w:color="auto"/>
                    <w:left w:val="none" w:sz="0" w:space="0" w:color="auto"/>
                    <w:bottom w:val="none" w:sz="0" w:space="0" w:color="auto"/>
                    <w:right w:val="none" w:sz="0" w:space="0" w:color="auto"/>
                  </w:divBdr>
                  <w:divsChild>
                    <w:div w:id="706219914">
                      <w:marLeft w:val="0"/>
                      <w:marRight w:val="0"/>
                      <w:marTop w:val="0"/>
                      <w:marBottom w:val="150"/>
                      <w:divBdr>
                        <w:top w:val="single" w:sz="4" w:space="5" w:color="CCCCCC"/>
                        <w:left w:val="single" w:sz="4" w:space="5" w:color="CCCCCC"/>
                        <w:bottom w:val="single" w:sz="4" w:space="0" w:color="CCCCCC"/>
                        <w:right w:val="single" w:sz="4" w:space="5" w:color="CCCCCC"/>
                      </w:divBdr>
                      <w:divsChild>
                        <w:div w:id="762455174">
                          <w:marLeft w:val="-150"/>
                          <w:marRight w:val="-150"/>
                          <w:marTop w:val="0"/>
                          <w:marBottom w:val="0"/>
                          <w:divBdr>
                            <w:top w:val="none" w:sz="0" w:space="0" w:color="auto"/>
                            <w:left w:val="none" w:sz="0" w:space="0" w:color="auto"/>
                            <w:bottom w:val="none" w:sz="0" w:space="0" w:color="auto"/>
                            <w:right w:val="none" w:sz="0" w:space="0" w:color="auto"/>
                          </w:divBdr>
                          <w:divsChild>
                            <w:div w:id="959455748">
                              <w:marLeft w:val="0"/>
                              <w:marRight w:val="0"/>
                              <w:marTop w:val="0"/>
                              <w:marBottom w:val="0"/>
                              <w:divBdr>
                                <w:top w:val="none" w:sz="0" w:space="0" w:color="auto"/>
                                <w:left w:val="none" w:sz="0" w:space="0" w:color="auto"/>
                                <w:bottom w:val="none" w:sz="0" w:space="0" w:color="auto"/>
                                <w:right w:val="none" w:sz="0" w:space="0" w:color="auto"/>
                              </w:divBdr>
                            </w:div>
                            <w:div w:id="2012100669">
                              <w:marLeft w:val="0"/>
                              <w:marRight w:val="0"/>
                              <w:marTop w:val="0"/>
                              <w:marBottom w:val="0"/>
                              <w:divBdr>
                                <w:top w:val="none" w:sz="0" w:space="0" w:color="auto"/>
                                <w:left w:val="none" w:sz="0" w:space="0" w:color="auto"/>
                                <w:bottom w:val="none" w:sz="0" w:space="0" w:color="auto"/>
                                <w:right w:val="none" w:sz="0" w:space="0" w:color="auto"/>
                              </w:divBdr>
                            </w:div>
                            <w:div w:id="1640500377">
                              <w:marLeft w:val="0"/>
                              <w:marRight w:val="0"/>
                              <w:marTop w:val="0"/>
                              <w:marBottom w:val="0"/>
                              <w:divBdr>
                                <w:top w:val="none" w:sz="0" w:space="0" w:color="auto"/>
                                <w:left w:val="none" w:sz="0" w:space="0" w:color="auto"/>
                                <w:bottom w:val="none" w:sz="0" w:space="0" w:color="auto"/>
                                <w:right w:val="none" w:sz="0" w:space="0" w:color="auto"/>
                              </w:divBdr>
                            </w:div>
                            <w:div w:id="1810707197">
                              <w:marLeft w:val="0"/>
                              <w:marRight w:val="0"/>
                              <w:marTop w:val="200"/>
                              <w:marBottom w:val="0"/>
                              <w:divBdr>
                                <w:top w:val="none" w:sz="0" w:space="0" w:color="auto"/>
                                <w:left w:val="none" w:sz="0" w:space="0" w:color="auto"/>
                                <w:bottom w:val="none" w:sz="0" w:space="0" w:color="auto"/>
                                <w:right w:val="none" w:sz="0" w:space="0" w:color="auto"/>
                              </w:divBdr>
                              <w:divsChild>
                                <w:div w:id="1373918281">
                                  <w:marLeft w:val="0"/>
                                  <w:marRight w:val="0"/>
                                  <w:marTop w:val="0"/>
                                  <w:marBottom w:val="0"/>
                                  <w:divBdr>
                                    <w:top w:val="single" w:sz="4" w:space="0" w:color="DCE0E0"/>
                                    <w:left w:val="none" w:sz="0" w:space="0" w:color="auto"/>
                                    <w:bottom w:val="none" w:sz="0" w:space="0" w:color="auto"/>
                                    <w:right w:val="none" w:sz="0" w:space="0" w:color="auto"/>
                                  </w:divBdr>
                                </w:div>
                                <w:div w:id="219705866">
                                  <w:marLeft w:val="0"/>
                                  <w:marRight w:val="0"/>
                                  <w:marTop w:val="0"/>
                                  <w:marBottom w:val="0"/>
                                  <w:divBdr>
                                    <w:top w:val="single" w:sz="4" w:space="0" w:color="DCE0E0"/>
                                    <w:left w:val="none" w:sz="0" w:space="0" w:color="auto"/>
                                    <w:bottom w:val="none" w:sz="0" w:space="0" w:color="auto"/>
                                    <w:right w:val="none" w:sz="0" w:space="0" w:color="auto"/>
                                  </w:divBdr>
                                </w:div>
                                <w:div w:id="18625792">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554151189">
                  <w:marLeft w:val="0"/>
                  <w:marRight w:val="0"/>
                  <w:marTop w:val="0"/>
                  <w:marBottom w:val="0"/>
                  <w:divBdr>
                    <w:top w:val="none" w:sz="0" w:space="0" w:color="auto"/>
                    <w:left w:val="none" w:sz="0" w:space="0" w:color="auto"/>
                    <w:bottom w:val="none" w:sz="0" w:space="0" w:color="auto"/>
                    <w:right w:val="none" w:sz="0" w:space="0" w:color="auto"/>
                  </w:divBdr>
                  <w:divsChild>
                    <w:div w:id="1012875868">
                      <w:marLeft w:val="0"/>
                      <w:marRight w:val="0"/>
                      <w:marTop w:val="0"/>
                      <w:marBottom w:val="150"/>
                      <w:divBdr>
                        <w:top w:val="single" w:sz="4" w:space="5" w:color="CCCCCC"/>
                        <w:left w:val="single" w:sz="4" w:space="5" w:color="CCCCCC"/>
                        <w:bottom w:val="single" w:sz="4" w:space="0" w:color="CCCCCC"/>
                        <w:right w:val="single" w:sz="4" w:space="5" w:color="CCCCCC"/>
                      </w:divBdr>
                      <w:divsChild>
                        <w:div w:id="96217933">
                          <w:marLeft w:val="-150"/>
                          <w:marRight w:val="-150"/>
                          <w:marTop w:val="0"/>
                          <w:marBottom w:val="0"/>
                          <w:divBdr>
                            <w:top w:val="none" w:sz="0" w:space="0" w:color="auto"/>
                            <w:left w:val="none" w:sz="0" w:space="0" w:color="auto"/>
                            <w:bottom w:val="none" w:sz="0" w:space="0" w:color="auto"/>
                            <w:right w:val="none" w:sz="0" w:space="0" w:color="auto"/>
                          </w:divBdr>
                          <w:divsChild>
                            <w:div w:id="496457077">
                              <w:marLeft w:val="0"/>
                              <w:marRight w:val="0"/>
                              <w:marTop w:val="0"/>
                              <w:marBottom w:val="0"/>
                              <w:divBdr>
                                <w:top w:val="none" w:sz="0" w:space="0" w:color="auto"/>
                                <w:left w:val="none" w:sz="0" w:space="0" w:color="auto"/>
                                <w:bottom w:val="none" w:sz="0" w:space="0" w:color="auto"/>
                                <w:right w:val="none" w:sz="0" w:space="0" w:color="auto"/>
                              </w:divBdr>
                            </w:div>
                            <w:div w:id="66195892">
                              <w:marLeft w:val="0"/>
                              <w:marRight w:val="0"/>
                              <w:marTop w:val="0"/>
                              <w:marBottom w:val="0"/>
                              <w:divBdr>
                                <w:top w:val="none" w:sz="0" w:space="0" w:color="auto"/>
                                <w:left w:val="none" w:sz="0" w:space="0" w:color="auto"/>
                                <w:bottom w:val="none" w:sz="0" w:space="0" w:color="auto"/>
                                <w:right w:val="none" w:sz="0" w:space="0" w:color="auto"/>
                              </w:divBdr>
                            </w:div>
                            <w:div w:id="1347630731">
                              <w:marLeft w:val="0"/>
                              <w:marRight w:val="0"/>
                              <w:marTop w:val="0"/>
                              <w:marBottom w:val="0"/>
                              <w:divBdr>
                                <w:top w:val="none" w:sz="0" w:space="0" w:color="auto"/>
                                <w:left w:val="none" w:sz="0" w:space="0" w:color="auto"/>
                                <w:bottom w:val="none" w:sz="0" w:space="0" w:color="auto"/>
                                <w:right w:val="none" w:sz="0" w:space="0" w:color="auto"/>
                              </w:divBdr>
                            </w:div>
                            <w:div w:id="1713071071">
                              <w:marLeft w:val="0"/>
                              <w:marRight w:val="0"/>
                              <w:marTop w:val="200"/>
                              <w:marBottom w:val="0"/>
                              <w:divBdr>
                                <w:top w:val="none" w:sz="0" w:space="0" w:color="auto"/>
                                <w:left w:val="none" w:sz="0" w:space="0" w:color="auto"/>
                                <w:bottom w:val="none" w:sz="0" w:space="0" w:color="auto"/>
                                <w:right w:val="none" w:sz="0" w:space="0" w:color="auto"/>
                              </w:divBdr>
                              <w:divsChild>
                                <w:div w:id="84040336">
                                  <w:marLeft w:val="0"/>
                                  <w:marRight w:val="0"/>
                                  <w:marTop w:val="0"/>
                                  <w:marBottom w:val="0"/>
                                  <w:divBdr>
                                    <w:top w:val="single" w:sz="4" w:space="0" w:color="DCE0E0"/>
                                    <w:left w:val="none" w:sz="0" w:space="0" w:color="auto"/>
                                    <w:bottom w:val="none" w:sz="0" w:space="0" w:color="auto"/>
                                    <w:right w:val="none" w:sz="0" w:space="0" w:color="auto"/>
                                  </w:divBdr>
                                </w:div>
                                <w:div w:id="1870608411">
                                  <w:marLeft w:val="0"/>
                                  <w:marRight w:val="0"/>
                                  <w:marTop w:val="0"/>
                                  <w:marBottom w:val="0"/>
                                  <w:divBdr>
                                    <w:top w:val="single" w:sz="4" w:space="0" w:color="DCE0E0"/>
                                    <w:left w:val="none" w:sz="0" w:space="0" w:color="auto"/>
                                    <w:bottom w:val="none" w:sz="0" w:space="0" w:color="auto"/>
                                    <w:right w:val="none" w:sz="0" w:space="0" w:color="auto"/>
                                  </w:divBdr>
                                </w:div>
                                <w:div w:id="2125801988">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401492088">
                  <w:marLeft w:val="0"/>
                  <w:marRight w:val="0"/>
                  <w:marTop w:val="0"/>
                  <w:marBottom w:val="0"/>
                  <w:divBdr>
                    <w:top w:val="none" w:sz="0" w:space="0" w:color="auto"/>
                    <w:left w:val="none" w:sz="0" w:space="0" w:color="auto"/>
                    <w:bottom w:val="none" w:sz="0" w:space="0" w:color="auto"/>
                    <w:right w:val="none" w:sz="0" w:space="0" w:color="auto"/>
                  </w:divBdr>
                  <w:divsChild>
                    <w:div w:id="1248734535">
                      <w:marLeft w:val="0"/>
                      <w:marRight w:val="0"/>
                      <w:marTop w:val="0"/>
                      <w:marBottom w:val="150"/>
                      <w:divBdr>
                        <w:top w:val="single" w:sz="4" w:space="5" w:color="CCCCCC"/>
                        <w:left w:val="single" w:sz="4" w:space="5" w:color="CCCCCC"/>
                        <w:bottom w:val="single" w:sz="4" w:space="0" w:color="CCCCCC"/>
                        <w:right w:val="single" w:sz="4" w:space="5" w:color="CCCCCC"/>
                      </w:divBdr>
                      <w:divsChild>
                        <w:div w:id="1158839680">
                          <w:marLeft w:val="-150"/>
                          <w:marRight w:val="-150"/>
                          <w:marTop w:val="0"/>
                          <w:marBottom w:val="0"/>
                          <w:divBdr>
                            <w:top w:val="none" w:sz="0" w:space="0" w:color="auto"/>
                            <w:left w:val="none" w:sz="0" w:space="0" w:color="auto"/>
                            <w:bottom w:val="none" w:sz="0" w:space="0" w:color="auto"/>
                            <w:right w:val="none" w:sz="0" w:space="0" w:color="auto"/>
                          </w:divBdr>
                          <w:divsChild>
                            <w:div w:id="2045322712">
                              <w:marLeft w:val="0"/>
                              <w:marRight w:val="0"/>
                              <w:marTop w:val="0"/>
                              <w:marBottom w:val="0"/>
                              <w:divBdr>
                                <w:top w:val="none" w:sz="0" w:space="0" w:color="auto"/>
                                <w:left w:val="none" w:sz="0" w:space="0" w:color="auto"/>
                                <w:bottom w:val="none" w:sz="0" w:space="0" w:color="auto"/>
                                <w:right w:val="none" w:sz="0" w:space="0" w:color="auto"/>
                              </w:divBdr>
                            </w:div>
                            <w:div w:id="1495997724">
                              <w:marLeft w:val="0"/>
                              <w:marRight w:val="0"/>
                              <w:marTop w:val="0"/>
                              <w:marBottom w:val="0"/>
                              <w:divBdr>
                                <w:top w:val="none" w:sz="0" w:space="0" w:color="auto"/>
                                <w:left w:val="none" w:sz="0" w:space="0" w:color="auto"/>
                                <w:bottom w:val="none" w:sz="0" w:space="0" w:color="auto"/>
                                <w:right w:val="none" w:sz="0" w:space="0" w:color="auto"/>
                              </w:divBdr>
                            </w:div>
                            <w:div w:id="1970746569">
                              <w:marLeft w:val="0"/>
                              <w:marRight w:val="0"/>
                              <w:marTop w:val="0"/>
                              <w:marBottom w:val="0"/>
                              <w:divBdr>
                                <w:top w:val="none" w:sz="0" w:space="0" w:color="auto"/>
                                <w:left w:val="none" w:sz="0" w:space="0" w:color="auto"/>
                                <w:bottom w:val="none" w:sz="0" w:space="0" w:color="auto"/>
                                <w:right w:val="none" w:sz="0" w:space="0" w:color="auto"/>
                              </w:divBdr>
                            </w:div>
                            <w:div w:id="1134254502">
                              <w:marLeft w:val="0"/>
                              <w:marRight w:val="0"/>
                              <w:marTop w:val="200"/>
                              <w:marBottom w:val="0"/>
                              <w:divBdr>
                                <w:top w:val="none" w:sz="0" w:space="0" w:color="auto"/>
                                <w:left w:val="none" w:sz="0" w:space="0" w:color="auto"/>
                                <w:bottom w:val="none" w:sz="0" w:space="0" w:color="auto"/>
                                <w:right w:val="none" w:sz="0" w:space="0" w:color="auto"/>
                              </w:divBdr>
                              <w:divsChild>
                                <w:div w:id="766119640">
                                  <w:marLeft w:val="0"/>
                                  <w:marRight w:val="0"/>
                                  <w:marTop w:val="0"/>
                                  <w:marBottom w:val="0"/>
                                  <w:divBdr>
                                    <w:top w:val="single" w:sz="4" w:space="0" w:color="DCE0E0"/>
                                    <w:left w:val="none" w:sz="0" w:space="0" w:color="auto"/>
                                    <w:bottom w:val="none" w:sz="0" w:space="0" w:color="auto"/>
                                    <w:right w:val="none" w:sz="0" w:space="0" w:color="auto"/>
                                  </w:divBdr>
                                </w:div>
                                <w:div w:id="230312377">
                                  <w:marLeft w:val="0"/>
                                  <w:marRight w:val="0"/>
                                  <w:marTop w:val="0"/>
                                  <w:marBottom w:val="0"/>
                                  <w:divBdr>
                                    <w:top w:val="single" w:sz="4" w:space="0" w:color="DCE0E0"/>
                                    <w:left w:val="none" w:sz="0" w:space="0" w:color="auto"/>
                                    <w:bottom w:val="none" w:sz="0" w:space="0" w:color="auto"/>
                                    <w:right w:val="none" w:sz="0" w:space="0" w:color="auto"/>
                                  </w:divBdr>
                                </w:div>
                                <w:div w:id="1240287836">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82716811">
                  <w:marLeft w:val="0"/>
                  <w:marRight w:val="0"/>
                  <w:marTop w:val="0"/>
                  <w:marBottom w:val="0"/>
                  <w:divBdr>
                    <w:top w:val="none" w:sz="0" w:space="0" w:color="auto"/>
                    <w:left w:val="none" w:sz="0" w:space="0" w:color="auto"/>
                    <w:bottom w:val="none" w:sz="0" w:space="0" w:color="auto"/>
                    <w:right w:val="none" w:sz="0" w:space="0" w:color="auto"/>
                  </w:divBdr>
                  <w:divsChild>
                    <w:div w:id="294873292">
                      <w:marLeft w:val="0"/>
                      <w:marRight w:val="0"/>
                      <w:marTop w:val="0"/>
                      <w:marBottom w:val="150"/>
                      <w:divBdr>
                        <w:top w:val="single" w:sz="4" w:space="5" w:color="CCCCCC"/>
                        <w:left w:val="single" w:sz="4" w:space="5" w:color="CCCCCC"/>
                        <w:bottom w:val="single" w:sz="4" w:space="0" w:color="CCCCCC"/>
                        <w:right w:val="single" w:sz="4" w:space="5" w:color="CCCCCC"/>
                      </w:divBdr>
                      <w:divsChild>
                        <w:div w:id="1754355001">
                          <w:marLeft w:val="-150"/>
                          <w:marRight w:val="-150"/>
                          <w:marTop w:val="0"/>
                          <w:marBottom w:val="0"/>
                          <w:divBdr>
                            <w:top w:val="none" w:sz="0" w:space="0" w:color="auto"/>
                            <w:left w:val="none" w:sz="0" w:space="0" w:color="auto"/>
                            <w:bottom w:val="none" w:sz="0" w:space="0" w:color="auto"/>
                            <w:right w:val="none" w:sz="0" w:space="0" w:color="auto"/>
                          </w:divBdr>
                          <w:divsChild>
                            <w:div w:id="869684748">
                              <w:marLeft w:val="0"/>
                              <w:marRight w:val="0"/>
                              <w:marTop w:val="0"/>
                              <w:marBottom w:val="0"/>
                              <w:divBdr>
                                <w:top w:val="none" w:sz="0" w:space="0" w:color="auto"/>
                                <w:left w:val="none" w:sz="0" w:space="0" w:color="auto"/>
                                <w:bottom w:val="none" w:sz="0" w:space="0" w:color="auto"/>
                                <w:right w:val="none" w:sz="0" w:space="0" w:color="auto"/>
                              </w:divBdr>
                            </w:div>
                            <w:div w:id="965936535">
                              <w:marLeft w:val="0"/>
                              <w:marRight w:val="0"/>
                              <w:marTop w:val="0"/>
                              <w:marBottom w:val="0"/>
                              <w:divBdr>
                                <w:top w:val="none" w:sz="0" w:space="0" w:color="auto"/>
                                <w:left w:val="none" w:sz="0" w:space="0" w:color="auto"/>
                                <w:bottom w:val="none" w:sz="0" w:space="0" w:color="auto"/>
                                <w:right w:val="none" w:sz="0" w:space="0" w:color="auto"/>
                              </w:divBdr>
                            </w:div>
                            <w:div w:id="976181778">
                              <w:marLeft w:val="0"/>
                              <w:marRight w:val="0"/>
                              <w:marTop w:val="0"/>
                              <w:marBottom w:val="0"/>
                              <w:divBdr>
                                <w:top w:val="none" w:sz="0" w:space="0" w:color="auto"/>
                                <w:left w:val="none" w:sz="0" w:space="0" w:color="auto"/>
                                <w:bottom w:val="none" w:sz="0" w:space="0" w:color="auto"/>
                                <w:right w:val="none" w:sz="0" w:space="0" w:color="auto"/>
                              </w:divBdr>
                            </w:div>
                            <w:div w:id="1399744869">
                              <w:marLeft w:val="0"/>
                              <w:marRight w:val="0"/>
                              <w:marTop w:val="200"/>
                              <w:marBottom w:val="0"/>
                              <w:divBdr>
                                <w:top w:val="none" w:sz="0" w:space="0" w:color="auto"/>
                                <w:left w:val="none" w:sz="0" w:space="0" w:color="auto"/>
                                <w:bottom w:val="none" w:sz="0" w:space="0" w:color="auto"/>
                                <w:right w:val="none" w:sz="0" w:space="0" w:color="auto"/>
                              </w:divBdr>
                              <w:divsChild>
                                <w:div w:id="254099553">
                                  <w:marLeft w:val="0"/>
                                  <w:marRight w:val="0"/>
                                  <w:marTop w:val="0"/>
                                  <w:marBottom w:val="0"/>
                                  <w:divBdr>
                                    <w:top w:val="single" w:sz="4" w:space="0" w:color="DCE0E0"/>
                                    <w:left w:val="none" w:sz="0" w:space="0" w:color="auto"/>
                                    <w:bottom w:val="none" w:sz="0" w:space="0" w:color="auto"/>
                                    <w:right w:val="none" w:sz="0" w:space="0" w:color="auto"/>
                                  </w:divBdr>
                                </w:div>
                                <w:div w:id="1409033417">
                                  <w:marLeft w:val="0"/>
                                  <w:marRight w:val="0"/>
                                  <w:marTop w:val="0"/>
                                  <w:marBottom w:val="0"/>
                                  <w:divBdr>
                                    <w:top w:val="single" w:sz="4" w:space="0" w:color="DCE0E0"/>
                                    <w:left w:val="none" w:sz="0" w:space="0" w:color="auto"/>
                                    <w:bottom w:val="none" w:sz="0" w:space="0" w:color="auto"/>
                                    <w:right w:val="none" w:sz="0" w:space="0" w:color="auto"/>
                                  </w:divBdr>
                                </w:div>
                                <w:div w:id="1238439606">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42367781">
                  <w:marLeft w:val="0"/>
                  <w:marRight w:val="0"/>
                  <w:marTop w:val="0"/>
                  <w:marBottom w:val="0"/>
                  <w:divBdr>
                    <w:top w:val="none" w:sz="0" w:space="0" w:color="auto"/>
                    <w:left w:val="none" w:sz="0" w:space="0" w:color="auto"/>
                    <w:bottom w:val="none" w:sz="0" w:space="0" w:color="auto"/>
                    <w:right w:val="none" w:sz="0" w:space="0" w:color="auto"/>
                  </w:divBdr>
                  <w:divsChild>
                    <w:div w:id="607977755">
                      <w:marLeft w:val="0"/>
                      <w:marRight w:val="0"/>
                      <w:marTop w:val="0"/>
                      <w:marBottom w:val="150"/>
                      <w:divBdr>
                        <w:top w:val="single" w:sz="4" w:space="5" w:color="CCCCCC"/>
                        <w:left w:val="single" w:sz="4" w:space="5" w:color="CCCCCC"/>
                        <w:bottom w:val="single" w:sz="4" w:space="0" w:color="CCCCCC"/>
                        <w:right w:val="single" w:sz="4" w:space="5" w:color="CCCCCC"/>
                      </w:divBdr>
                      <w:divsChild>
                        <w:div w:id="569658080">
                          <w:marLeft w:val="-150"/>
                          <w:marRight w:val="-150"/>
                          <w:marTop w:val="0"/>
                          <w:marBottom w:val="0"/>
                          <w:divBdr>
                            <w:top w:val="none" w:sz="0" w:space="0" w:color="auto"/>
                            <w:left w:val="none" w:sz="0" w:space="0" w:color="auto"/>
                            <w:bottom w:val="none" w:sz="0" w:space="0" w:color="auto"/>
                            <w:right w:val="none" w:sz="0" w:space="0" w:color="auto"/>
                          </w:divBdr>
                          <w:divsChild>
                            <w:div w:id="567114213">
                              <w:marLeft w:val="0"/>
                              <w:marRight w:val="0"/>
                              <w:marTop w:val="0"/>
                              <w:marBottom w:val="0"/>
                              <w:divBdr>
                                <w:top w:val="none" w:sz="0" w:space="0" w:color="auto"/>
                                <w:left w:val="none" w:sz="0" w:space="0" w:color="auto"/>
                                <w:bottom w:val="none" w:sz="0" w:space="0" w:color="auto"/>
                                <w:right w:val="none" w:sz="0" w:space="0" w:color="auto"/>
                              </w:divBdr>
                            </w:div>
                            <w:div w:id="2067755431">
                              <w:marLeft w:val="0"/>
                              <w:marRight w:val="0"/>
                              <w:marTop w:val="0"/>
                              <w:marBottom w:val="0"/>
                              <w:divBdr>
                                <w:top w:val="none" w:sz="0" w:space="0" w:color="auto"/>
                                <w:left w:val="none" w:sz="0" w:space="0" w:color="auto"/>
                                <w:bottom w:val="none" w:sz="0" w:space="0" w:color="auto"/>
                                <w:right w:val="none" w:sz="0" w:space="0" w:color="auto"/>
                              </w:divBdr>
                            </w:div>
                            <w:div w:id="1459489768">
                              <w:marLeft w:val="0"/>
                              <w:marRight w:val="0"/>
                              <w:marTop w:val="0"/>
                              <w:marBottom w:val="0"/>
                              <w:divBdr>
                                <w:top w:val="none" w:sz="0" w:space="0" w:color="auto"/>
                                <w:left w:val="none" w:sz="0" w:space="0" w:color="auto"/>
                                <w:bottom w:val="none" w:sz="0" w:space="0" w:color="auto"/>
                                <w:right w:val="none" w:sz="0" w:space="0" w:color="auto"/>
                              </w:divBdr>
                            </w:div>
                            <w:div w:id="1505121720">
                              <w:marLeft w:val="0"/>
                              <w:marRight w:val="0"/>
                              <w:marTop w:val="200"/>
                              <w:marBottom w:val="0"/>
                              <w:divBdr>
                                <w:top w:val="none" w:sz="0" w:space="0" w:color="auto"/>
                                <w:left w:val="none" w:sz="0" w:space="0" w:color="auto"/>
                                <w:bottom w:val="none" w:sz="0" w:space="0" w:color="auto"/>
                                <w:right w:val="none" w:sz="0" w:space="0" w:color="auto"/>
                              </w:divBdr>
                              <w:divsChild>
                                <w:div w:id="1017388250">
                                  <w:marLeft w:val="0"/>
                                  <w:marRight w:val="0"/>
                                  <w:marTop w:val="0"/>
                                  <w:marBottom w:val="0"/>
                                  <w:divBdr>
                                    <w:top w:val="single" w:sz="4" w:space="0" w:color="DCE0E0"/>
                                    <w:left w:val="none" w:sz="0" w:space="0" w:color="auto"/>
                                    <w:bottom w:val="none" w:sz="0" w:space="0" w:color="auto"/>
                                    <w:right w:val="none" w:sz="0" w:space="0" w:color="auto"/>
                                  </w:divBdr>
                                </w:div>
                                <w:div w:id="1535576359">
                                  <w:marLeft w:val="0"/>
                                  <w:marRight w:val="0"/>
                                  <w:marTop w:val="0"/>
                                  <w:marBottom w:val="0"/>
                                  <w:divBdr>
                                    <w:top w:val="single" w:sz="4" w:space="0" w:color="DCE0E0"/>
                                    <w:left w:val="none" w:sz="0" w:space="0" w:color="auto"/>
                                    <w:bottom w:val="none" w:sz="0" w:space="0" w:color="auto"/>
                                    <w:right w:val="none" w:sz="0" w:space="0" w:color="auto"/>
                                  </w:divBdr>
                                </w:div>
                                <w:div w:id="785079892">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970404160">
                  <w:marLeft w:val="0"/>
                  <w:marRight w:val="0"/>
                  <w:marTop w:val="0"/>
                  <w:marBottom w:val="0"/>
                  <w:divBdr>
                    <w:top w:val="none" w:sz="0" w:space="0" w:color="auto"/>
                    <w:left w:val="none" w:sz="0" w:space="0" w:color="auto"/>
                    <w:bottom w:val="none" w:sz="0" w:space="0" w:color="auto"/>
                    <w:right w:val="none" w:sz="0" w:space="0" w:color="auto"/>
                  </w:divBdr>
                  <w:divsChild>
                    <w:div w:id="1352075026">
                      <w:marLeft w:val="0"/>
                      <w:marRight w:val="0"/>
                      <w:marTop w:val="0"/>
                      <w:marBottom w:val="150"/>
                      <w:divBdr>
                        <w:top w:val="single" w:sz="4" w:space="5" w:color="CCCCCC"/>
                        <w:left w:val="single" w:sz="4" w:space="5" w:color="CCCCCC"/>
                        <w:bottom w:val="single" w:sz="4" w:space="0" w:color="CCCCCC"/>
                        <w:right w:val="single" w:sz="4" w:space="5" w:color="CCCCCC"/>
                      </w:divBdr>
                      <w:divsChild>
                        <w:div w:id="760182808">
                          <w:marLeft w:val="-150"/>
                          <w:marRight w:val="-150"/>
                          <w:marTop w:val="0"/>
                          <w:marBottom w:val="0"/>
                          <w:divBdr>
                            <w:top w:val="none" w:sz="0" w:space="0" w:color="auto"/>
                            <w:left w:val="none" w:sz="0" w:space="0" w:color="auto"/>
                            <w:bottom w:val="none" w:sz="0" w:space="0" w:color="auto"/>
                            <w:right w:val="none" w:sz="0" w:space="0" w:color="auto"/>
                          </w:divBdr>
                          <w:divsChild>
                            <w:div w:id="1591811862">
                              <w:marLeft w:val="0"/>
                              <w:marRight w:val="0"/>
                              <w:marTop w:val="0"/>
                              <w:marBottom w:val="0"/>
                              <w:divBdr>
                                <w:top w:val="none" w:sz="0" w:space="0" w:color="auto"/>
                                <w:left w:val="none" w:sz="0" w:space="0" w:color="auto"/>
                                <w:bottom w:val="none" w:sz="0" w:space="0" w:color="auto"/>
                                <w:right w:val="none" w:sz="0" w:space="0" w:color="auto"/>
                              </w:divBdr>
                            </w:div>
                            <w:div w:id="332879142">
                              <w:marLeft w:val="0"/>
                              <w:marRight w:val="0"/>
                              <w:marTop w:val="0"/>
                              <w:marBottom w:val="0"/>
                              <w:divBdr>
                                <w:top w:val="none" w:sz="0" w:space="0" w:color="auto"/>
                                <w:left w:val="none" w:sz="0" w:space="0" w:color="auto"/>
                                <w:bottom w:val="none" w:sz="0" w:space="0" w:color="auto"/>
                                <w:right w:val="none" w:sz="0" w:space="0" w:color="auto"/>
                              </w:divBdr>
                            </w:div>
                            <w:div w:id="930502767">
                              <w:marLeft w:val="0"/>
                              <w:marRight w:val="0"/>
                              <w:marTop w:val="0"/>
                              <w:marBottom w:val="0"/>
                              <w:divBdr>
                                <w:top w:val="none" w:sz="0" w:space="0" w:color="auto"/>
                                <w:left w:val="none" w:sz="0" w:space="0" w:color="auto"/>
                                <w:bottom w:val="none" w:sz="0" w:space="0" w:color="auto"/>
                                <w:right w:val="none" w:sz="0" w:space="0" w:color="auto"/>
                              </w:divBdr>
                            </w:div>
                            <w:div w:id="1880782080">
                              <w:marLeft w:val="0"/>
                              <w:marRight w:val="0"/>
                              <w:marTop w:val="200"/>
                              <w:marBottom w:val="0"/>
                              <w:divBdr>
                                <w:top w:val="none" w:sz="0" w:space="0" w:color="auto"/>
                                <w:left w:val="none" w:sz="0" w:space="0" w:color="auto"/>
                                <w:bottom w:val="none" w:sz="0" w:space="0" w:color="auto"/>
                                <w:right w:val="none" w:sz="0" w:space="0" w:color="auto"/>
                              </w:divBdr>
                              <w:divsChild>
                                <w:div w:id="1056199335">
                                  <w:marLeft w:val="0"/>
                                  <w:marRight w:val="0"/>
                                  <w:marTop w:val="0"/>
                                  <w:marBottom w:val="0"/>
                                  <w:divBdr>
                                    <w:top w:val="single" w:sz="4" w:space="0" w:color="DCE0E0"/>
                                    <w:left w:val="none" w:sz="0" w:space="0" w:color="auto"/>
                                    <w:bottom w:val="none" w:sz="0" w:space="0" w:color="auto"/>
                                    <w:right w:val="none" w:sz="0" w:space="0" w:color="auto"/>
                                  </w:divBdr>
                                </w:div>
                                <w:div w:id="2041663810">
                                  <w:marLeft w:val="0"/>
                                  <w:marRight w:val="0"/>
                                  <w:marTop w:val="0"/>
                                  <w:marBottom w:val="0"/>
                                  <w:divBdr>
                                    <w:top w:val="single" w:sz="4" w:space="0" w:color="DCE0E0"/>
                                    <w:left w:val="none" w:sz="0" w:space="0" w:color="auto"/>
                                    <w:bottom w:val="none" w:sz="0" w:space="0" w:color="auto"/>
                                    <w:right w:val="none" w:sz="0" w:space="0" w:color="auto"/>
                                  </w:divBdr>
                                </w:div>
                                <w:div w:id="1942567626">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254288269">
                  <w:marLeft w:val="0"/>
                  <w:marRight w:val="0"/>
                  <w:marTop w:val="0"/>
                  <w:marBottom w:val="0"/>
                  <w:divBdr>
                    <w:top w:val="none" w:sz="0" w:space="0" w:color="auto"/>
                    <w:left w:val="none" w:sz="0" w:space="0" w:color="auto"/>
                    <w:bottom w:val="none" w:sz="0" w:space="0" w:color="auto"/>
                    <w:right w:val="none" w:sz="0" w:space="0" w:color="auto"/>
                  </w:divBdr>
                  <w:divsChild>
                    <w:div w:id="211036500">
                      <w:marLeft w:val="0"/>
                      <w:marRight w:val="0"/>
                      <w:marTop w:val="0"/>
                      <w:marBottom w:val="150"/>
                      <w:divBdr>
                        <w:top w:val="single" w:sz="4" w:space="5" w:color="CCCCCC"/>
                        <w:left w:val="single" w:sz="4" w:space="5" w:color="CCCCCC"/>
                        <w:bottom w:val="single" w:sz="4" w:space="0" w:color="CCCCCC"/>
                        <w:right w:val="single" w:sz="4" w:space="5" w:color="CCCCCC"/>
                      </w:divBdr>
                      <w:divsChild>
                        <w:div w:id="1873955942">
                          <w:marLeft w:val="-150"/>
                          <w:marRight w:val="-150"/>
                          <w:marTop w:val="0"/>
                          <w:marBottom w:val="0"/>
                          <w:divBdr>
                            <w:top w:val="none" w:sz="0" w:space="0" w:color="auto"/>
                            <w:left w:val="none" w:sz="0" w:space="0" w:color="auto"/>
                            <w:bottom w:val="none" w:sz="0" w:space="0" w:color="auto"/>
                            <w:right w:val="none" w:sz="0" w:space="0" w:color="auto"/>
                          </w:divBdr>
                          <w:divsChild>
                            <w:div w:id="1765177767">
                              <w:marLeft w:val="0"/>
                              <w:marRight w:val="0"/>
                              <w:marTop w:val="0"/>
                              <w:marBottom w:val="0"/>
                              <w:divBdr>
                                <w:top w:val="none" w:sz="0" w:space="0" w:color="auto"/>
                                <w:left w:val="none" w:sz="0" w:space="0" w:color="auto"/>
                                <w:bottom w:val="none" w:sz="0" w:space="0" w:color="auto"/>
                                <w:right w:val="none" w:sz="0" w:space="0" w:color="auto"/>
                              </w:divBdr>
                            </w:div>
                            <w:div w:id="356933773">
                              <w:marLeft w:val="0"/>
                              <w:marRight w:val="0"/>
                              <w:marTop w:val="0"/>
                              <w:marBottom w:val="0"/>
                              <w:divBdr>
                                <w:top w:val="none" w:sz="0" w:space="0" w:color="auto"/>
                                <w:left w:val="none" w:sz="0" w:space="0" w:color="auto"/>
                                <w:bottom w:val="none" w:sz="0" w:space="0" w:color="auto"/>
                                <w:right w:val="none" w:sz="0" w:space="0" w:color="auto"/>
                              </w:divBdr>
                            </w:div>
                            <w:div w:id="855533258">
                              <w:marLeft w:val="0"/>
                              <w:marRight w:val="0"/>
                              <w:marTop w:val="0"/>
                              <w:marBottom w:val="0"/>
                              <w:divBdr>
                                <w:top w:val="none" w:sz="0" w:space="0" w:color="auto"/>
                                <w:left w:val="none" w:sz="0" w:space="0" w:color="auto"/>
                                <w:bottom w:val="none" w:sz="0" w:space="0" w:color="auto"/>
                                <w:right w:val="none" w:sz="0" w:space="0" w:color="auto"/>
                              </w:divBdr>
                            </w:div>
                            <w:div w:id="831604307">
                              <w:marLeft w:val="0"/>
                              <w:marRight w:val="0"/>
                              <w:marTop w:val="200"/>
                              <w:marBottom w:val="0"/>
                              <w:divBdr>
                                <w:top w:val="none" w:sz="0" w:space="0" w:color="auto"/>
                                <w:left w:val="none" w:sz="0" w:space="0" w:color="auto"/>
                                <w:bottom w:val="none" w:sz="0" w:space="0" w:color="auto"/>
                                <w:right w:val="none" w:sz="0" w:space="0" w:color="auto"/>
                              </w:divBdr>
                              <w:divsChild>
                                <w:div w:id="41636735">
                                  <w:marLeft w:val="0"/>
                                  <w:marRight w:val="0"/>
                                  <w:marTop w:val="0"/>
                                  <w:marBottom w:val="0"/>
                                  <w:divBdr>
                                    <w:top w:val="single" w:sz="4" w:space="0" w:color="DCE0E0"/>
                                    <w:left w:val="none" w:sz="0" w:space="0" w:color="auto"/>
                                    <w:bottom w:val="none" w:sz="0" w:space="0" w:color="auto"/>
                                    <w:right w:val="none" w:sz="0" w:space="0" w:color="auto"/>
                                  </w:divBdr>
                                </w:div>
                                <w:div w:id="1145390905">
                                  <w:marLeft w:val="0"/>
                                  <w:marRight w:val="0"/>
                                  <w:marTop w:val="0"/>
                                  <w:marBottom w:val="0"/>
                                  <w:divBdr>
                                    <w:top w:val="single" w:sz="4" w:space="0" w:color="DCE0E0"/>
                                    <w:left w:val="none" w:sz="0" w:space="0" w:color="auto"/>
                                    <w:bottom w:val="none" w:sz="0" w:space="0" w:color="auto"/>
                                    <w:right w:val="none" w:sz="0" w:space="0" w:color="auto"/>
                                  </w:divBdr>
                                </w:div>
                                <w:div w:id="1631860911">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329016308">
                  <w:marLeft w:val="0"/>
                  <w:marRight w:val="0"/>
                  <w:marTop w:val="0"/>
                  <w:marBottom w:val="0"/>
                  <w:divBdr>
                    <w:top w:val="none" w:sz="0" w:space="0" w:color="auto"/>
                    <w:left w:val="none" w:sz="0" w:space="0" w:color="auto"/>
                    <w:bottom w:val="none" w:sz="0" w:space="0" w:color="auto"/>
                    <w:right w:val="none" w:sz="0" w:space="0" w:color="auto"/>
                  </w:divBdr>
                  <w:divsChild>
                    <w:div w:id="1003628799">
                      <w:marLeft w:val="0"/>
                      <w:marRight w:val="0"/>
                      <w:marTop w:val="0"/>
                      <w:marBottom w:val="150"/>
                      <w:divBdr>
                        <w:top w:val="single" w:sz="4" w:space="5" w:color="CCCCCC"/>
                        <w:left w:val="single" w:sz="4" w:space="5" w:color="CCCCCC"/>
                        <w:bottom w:val="single" w:sz="4" w:space="0" w:color="CCCCCC"/>
                        <w:right w:val="single" w:sz="4" w:space="5" w:color="CCCCCC"/>
                      </w:divBdr>
                      <w:divsChild>
                        <w:div w:id="139074677">
                          <w:marLeft w:val="-150"/>
                          <w:marRight w:val="-150"/>
                          <w:marTop w:val="0"/>
                          <w:marBottom w:val="0"/>
                          <w:divBdr>
                            <w:top w:val="none" w:sz="0" w:space="0" w:color="auto"/>
                            <w:left w:val="none" w:sz="0" w:space="0" w:color="auto"/>
                            <w:bottom w:val="none" w:sz="0" w:space="0" w:color="auto"/>
                            <w:right w:val="none" w:sz="0" w:space="0" w:color="auto"/>
                          </w:divBdr>
                          <w:divsChild>
                            <w:div w:id="1046179566">
                              <w:marLeft w:val="0"/>
                              <w:marRight w:val="0"/>
                              <w:marTop w:val="0"/>
                              <w:marBottom w:val="0"/>
                              <w:divBdr>
                                <w:top w:val="none" w:sz="0" w:space="0" w:color="auto"/>
                                <w:left w:val="none" w:sz="0" w:space="0" w:color="auto"/>
                                <w:bottom w:val="none" w:sz="0" w:space="0" w:color="auto"/>
                                <w:right w:val="none" w:sz="0" w:space="0" w:color="auto"/>
                              </w:divBdr>
                            </w:div>
                            <w:div w:id="1105534944">
                              <w:marLeft w:val="0"/>
                              <w:marRight w:val="0"/>
                              <w:marTop w:val="0"/>
                              <w:marBottom w:val="0"/>
                              <w:divBdr>
                                <w:top w:val="none" w:sz="0" w:space="0" w:color="auto"/>
                                <w:left w:val="none" w:sz="0" w:space="0" w:color="auto"/>
                                <w:bottom w:val="none" w:sz="0" w:space="0" w:color="auto"/>
                                <w:right w:val="none" w:sz="0" w:space="0" w:color="auto"/>
                              </w:divBdr>
                            </w:div>
                            <w:div w:id="231938494">
                              <w:marLeft w:val="0"/>
                              <w:marRight w:val="0"/>
                              <w:marTop w:val="0"/>
                              <w:marBottom w:val="0"/>
                              <w:divBdr>
                                <w:top w:val="none" w:sz="0" w:space="0" w:color="auto"/>
                                <w:left w:val="none" w:sz="0" w:space="0" w:color="auto"/>
                                <w:bottom w:val="none" w:sz="0" w:space="0" w:color="auto"/>
                                <w:right w:val="none" w:sz="0" w:space="0" w:color="auto"/>
                              </w:divBdr>
                            </w:div>
                            <w:div w:id="742289860">
                              <w:marLeft w:val="0"/>
                              <w:marRight w:val="0"/>
                              <w:marTop w:val="200"/>
                              <w:marBottom w:val="0"/>
                              <w:divBdr>
                                <w:top w:val="none" w:sz="0" w:space="0" w:color="auto"/>
                                <w:left w:val="none" w:sz="0" w:space="0" w:color="auto"/>
                                <w:bottom w:val="none" w:sz="0" w:space="0" w:color="auto"/>
                                <w:right w:val="none" w:sz="0" w:space="0" w:color="auto"/>
                              </w:divBdr>
                              <w:divsChild>
                                <w:div w:id="689989877">
                                  <w:marLeft w:val="0"/>
                                  <w:marRight w:val="0"/>
                                  <w:marTop w:val="0"/>
                                  <w:marBottom w:val="0"/>
                                  <w:divBdr>
                                    <w:top w:val="single" w:sz="4" w:space="0" w:color="DCE0E0"/>
                                    <w:left w:val="none" w:sz="0" w:space="0" w:color="auto"/>
                                    <w:bottom w:val="none" w:sz="0" w:space="0" w:color="auto"/>
                                    <w:right w:val="none" w:sz="0" w:space="0" w:color="auto"/>
                                  </w:divBdr>
                                </w:div>
                                <w:div w:id="586767992">
                                  <w:marLeft w:val="0"/>
                                  <w:marRight w:val="0"/>
                                  <w:marTop w:val="0"/>
                                  <w:marBottom w:val="0"/>
                                  <w:divBdr>
                                    <w:top w:val="single" w:sz="4" w:space="0" w:color="DCE0E0"/>
                                    <w:left w:val="none" w:sz="0" w:space="0" w:color="auto"/>
                                    <w:bottom w:val="none" w:sz="0" w:space="0" w:color="auto"/>
                                    <w:right w:val="none" w:sz="0" w:space="0" w:color="auto"/>
                                  </w:divBdr>
                                </w:div>
                                <w:div w:id="1125201505">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847859789">
                  <w:marLeft w:val="0"/>
                  <w:marRight w:val="0"/>
                  <w:marTop w:val="0"/>
                  <w:marBottom w:val="0"/>
                  <w:divBdr>
                    <w:top w:val="none" w:sz="0" w:space="0" w:color="auto"/>
                    <w:left w:val="none" w:sz="0" w:space="0" w:color="auto"/>
                    <w:bottom w:val="none" w:sz="0" w:space="0" w:color="auto"/>
                    <w:right w:val="none" w:sz="0" w:space="0" w:color="auto"/>
                  </w:divBdr>
                  <w:divsChild>
                    <w:div w:id="896286013">
                      <w:marLeft w:val="0"/>
                      <w:marRight w:val="0"/>
                      <w:marTop w:val="0"/>
                      <w:marBottom w:val="150"/>
                      <w:divBdr>
                        <w:top w:val="single" w:sz="4" w:space="5" w:color="CCCCCC"/>
                        <w:left w:val="single" w:sz="4" w:space="5" w:color="CCCCCC"/>
                        <w:bottom w:val="single" w:sz="4" w:space="0" w:color="CCCCCC"/>
                        <w:right w:val="single" w:sz="4" w:space="5" w:color="CCCCCC"/>
                      </w:divBdr>
                      <w:divsChild>
                        <w:div w:id="1611088819">
                          <w:marLeft w:val="-150"/>
                          <w:marRight w:val="-150"/>
                          <w:marTop w:val="0"/>
                          <w:marBottom w:val="0"/>
                          <w:divBdr>
                            <w:top w:val="none" w:sz="0" w:space="0" w:color="auto"/>
                            <w:left w:val="none" w:sz="0" w:space="0" w:color="auto"/>
                            <w:bottom w:val="none" w:sz="0" w:space="0" w:color="auto"/>
                            <w:right w:val="none" w:sz="0" w:space="0" w:color="auto"/>
                          </w:divBdr>
                          <w:divsChild>
                            <w:div w:id="307245986">
                              <w:marLeft w:val="0"/>
                              <w:marRight w:val="0"/>
                              <w:marTop w:val="0"/>
                              <w:marBottom w:val="0"/>
                              <w:divBdr>
                                <w:top w:val="none" w:sz="0" w:space="0" w:color="auto"/>
                                <w:left w:val="none" w:sz="0" w:space="0" w:color="auto"/>
                                <w:bottom w:val="none" w:sz="0" w:space="0" w:color="auto"/>
                                <w:right w:val="none" w:sz="0" w:space="0" w:color="auto"/>
                              </w:divBdr>
                            </w:div>
                            <w:div w:id="1698120002">
                              <w:marLeft w:val="0"/>
                              <w:marRight w:val="0"/>
                              <w:marTop w:val="0"/>
                              <w:marBottom w:val="0"/>
                              <w:divBdr>
                                <w:top w:val="none" w:sz="0" w:space="0" w:color="auto"/>
                                <w:left w:val="none" w:sz="0" w:space="0" w:color="auto"/>
                                <w:bottom w:val="none" w:sz="0" w:space="0" w:color="auto"/>
                                <w:right w:val="none" w:sz="0" w:space="0" w:color="auto"/>
                              </w:divBdr>
                            </w:div>
                            <w:div w:id="203031822">
                              <w:marLeft w:val="0"/>
                              <w:marRight w:val="0"/>
                              <w:marTop w:val="0"/>
                              <w:marBottom w:val="0"/>
                              <w:divBdr>
                                <w:top w:val="none" w:sz="0" w:space="0" w:color="auto"/>
                                <w:left w:val="none" w:sz="0" w:space="0" w:color="auto"/>
                                <w:bottom w:val="none" w:sz="0" w:space="0" w:color="auto"/>
                                <w:right w:val="none" w:sz="0" w:space="0" w:color="auto"/>
                              </w:divBdr>
                            </w:div>
                            <w:div w:id="1937055675">
                              <w:marLeft w:val="0"/>
                              <w:marRight w:val="0"/>
                              <w:marTop w:val="200"/>
                              <w:marBottom w:val="0"/>
                              <w:divBdr>
                                <w:top w:val="none" w:sz="0" w:space="0" w:color="auto"/>
                                <w:left w:val="none" w:sz="0" w:space="0" w:color="auto"/>
                                <w:bottom w:val="none" w:sz="0" w:space="0" w:color="auto"/>
                                <w:right w:val="none" w:sz="0" w:space="0" w:color="auto"/>
                              </w:divBdr>
                              <w:divsChild>
                                <w:div w:id="109396618">
                                  <w:marLeft w:val="0"/>
                                  <w:marRight w:val="0"/>
                                  <w:marTop w:val="0"/>
                                  <w:marBottom w:val="0"/>
                                  <w:divBdr>
                                    <w:top w:val="single" w:sz="4" w:space="0" w:color="DCE0E0"/>
                                    <w:left w:val="none" w:sz="0" w:space="0" w:color="auto"/>
                                    <w:bottom w:val="none" w:sz="0" w:space="0" w:color="auto"/>
                                    <w:right w:val="none" w:sz="0" w:space="0" w:color="auto"/>
                                  </w:divBdr>
                                </w:div>
                                <w:div w:id="1437866299">
                                  <w:marLeft w:val="0"/>
                                  <w:marRight w:val="0"/>
                                  <w:marTop w:val="0"/>
                                  <w:marBottom w:val="0"/>
                                  <w:divBdr>
                                    <w:top w:val="single" w:sz="4" w:space="0" w:color="DCE0E0"/>
                                    <w:left w:val="none" w:sz="0" w:space="0" w:color="auto"/>
                                    <w:bottom w:val="none" w:sz="0" w:space="0" w:color="auto"/>
                                    <w:right w:val="none" w:sz="0" w:space="0" w:color="auto"/>
                                  </w:divBdr>
                                </w:div>
                                <w:div w:id="243883591">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2058385275">
                  <w:marLeft w:val="0"/>
                  <w:marRight w:val="0"/>
                  <w:marTop w:val="0"/>
                  <w:marBottom w:val="0"/>
                  <w:divBdr>
                    <w:top w:val="none" w:sz="0" w:space="0" w:color="auto"/>
                    <w:left w:val="none" w:sz="0" w:space="0" w:color="auto"/>
                    <w:bottom w:val="none" w:sz="0" w:space="0" w:color="auto"/>
                    <w:right w:val="none" w:sz="0" w:space="0" w:color="auto"/>
                  </w:divBdr>
                  <w:divsChild>
                    <w:div w:id="1623147928">
                      <w:marLeft w:val="0"/>
                      <w:marRight w:val="0"/>
                      <w:marTop w:val="0"/>
                      <w:marBottom w:val="150"/>
                      <w:divBdr>
                        <w:top w:val="single" w:sz="4" w:space="5" w:color="CCCCCC"/>
                        <w:left w:val="single" w:sz="4" w:space="5" w:color="CCCCCC"/>
                        <w:bottom w:val="single" w:sz="4" w:space="0" w:color="CCCCCC"/>
                        <w:right w:val="single" w:sz="4" w:space="5" w:color="CCCCCC"/>
                      </w:divBdr>
                      <w:divsChild>
                        <w:div w:id="2067486959">
                          <w:marLeft w:val="-150"/>
                          <w:marRight w:val="-150"/>
                          <w:marTop w:val="0"/>
                          <w:marBottom w:val="0"/>
                          <w:divBdr>
                            <w:top w:val="none" w:sz="0" w:space="0" w:color="auto"/>
                            <w:left w:val="none" w:sz="0" w:space="0" w:color="auto"/>
                            <w:bottom w:val="none" w:sz="0" w:space="0" w:color="auto"/>
                            <w:right w:val="none" w:sz="0" w:space="0" w:color="auto"/>
                          </w:divBdr>
                          <w:divsChild>
                            <w:div w:id="176818978">
                              <w:marLeft w:val="0"/>
                              <w:marRight w:val="0"/>
                              <w:marTop w:val="0"/>
                              <w:marBottom w:val="0"/>
                              <w:divBdr>
                                <w:top w:val="none" w:sz="0" w:space="0" w:color="auto"/>
                                <w:left w:val="none" w:sz="0" w:space="0" w:color="auto"/>
                                <w:bottom w:val="none" w:sz="0" w:space="0" w:color="auto"/>
                                <w:right w:val="none" w:sz="0" w:space="0" w:color="auto"/>
                              </w:divBdr>
                            </w:div>
                            <w:div w:id="817574760">
                              <w:marLeft w:val="0"/>
                              <w:marRight w:val="0"/>
                              <w:marTop w:val="0"/>
                              <w:marBottom w:val="0"/>
                              <w:divBdr>
                                <w:top w:val="none" w:sz="0" w:space="0" w:color="auto"/>
                                <w:left w:val="none" w:sz="0" w:space="0" w:color="auto"/>
                                <w:bottom w:val="none" w:sz="0" w:space="0" w:color="auto"/>
                                <w:right w:val="none" w:sz="0" w:space="0" w:color="auto"/>
                              </w:divBdr>
                            </w:div>
                            <w:div w:id="456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3058">
      <w:bodyDiv w:val="1"/>
      <w:marLeft w:val="0"/>
      <w:marRight w:val="0"/>
      <w:marTop w:val="0"/>
      <w:marBottom w:val="0"/>
      <w:divBdr>
        <w:top w:val="none" w:sz="0" w:space="0" w:color="auto"/>
        <w:left w:val="none" w:sz="0" w:space="0" w:color="auto"/>
        <w:bottom w:val="none" w:sz="0" w:space="0" w:color="auto"/>
        <w:right w:val="none" w:sz="0" w:space="0" w:color="auto"/>
      </w:divBdr>
      <w:divsChild>
        <w:div w:id="1968123950">
          <w:marLeft w:val="-150"/>
          <w:marRight w:val="0"/>
          <w:marTop w:val="0"/>
          <w:marBottom w:val="0"/>
          <w:divBdr>
            <w:top w:val="none" w:sz="0" w:space="0" w:color="auto"/>
            <w:left w:val="none" w:sz="0" w:space="0" w:color="auto"/>
            <w:bottom w:val="none" w:sz="0" w:space="0" w:color="auto"/>
            <w:right w:val="none" w:sz="0" w:space="0" w:color="auto"/>
          </w:divBdr>
        </w:div>
        <w:div w:id="108822120">
          <w:marLeft w:val="0"/>
          <w:marRight w:val="0"/>
          <w:marTop w:val="0"/>
          <w:marBottom w:val="0"/>
          <w:divBdr>
            <w:top w:val="none" w:sz="0" w:space="0" w:color="auto"/>
            <w:left w:val="none" w:sz="0" w:space="0" w:color="auto"/>
            <w:bottom w:val="none" w:sz="0" w:space="0" w:color="auto"/>
            <w:right w:val="none" w:sz="0" w:space="0" w:color="auto"/>
          </w:divBdr>
          <w:divsChild>
            <w:div w:id="1692100085">
              <w:marLeft w:val="0"/>
              <w:marRight w:val="0"/>
              <w:marTop w:val="0"/>
              <w:marBottom w:val="0"/>
              <w:divBdr>
                <w:top w:val="none" w:sz="0" w:space="0" w:color="auto"/>
                <w:left w:val="none" w:sz="0" w:space="0" w:color="auto"/>
                <w:bottom w:val="none" w:sz="0" w:space="0" w:color="auto"/>
                <w:right w:val="none" w:sz="0" w:space="0" w:color="auto"/>
              </w:divBdr>
              <w:divsChild>
                <w:div w:id="18319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54709">
      <w:bodyDiv w:val="1"/>
      <w:marLeft w:val="0"/>
      <w:marRight w:val="0"/>
      <w:marTop w:val="0"/>
      <w:marBottom w:val="0"/>
      <w:divBdr>
        <w:top w:val="none" w:sz="0" w:space="0" w:color="auto"/>
        <w:left w:val="none" w:sz="0" w:space="0" w:color="auto"/>
        <w:bottom w:val="none" w:sz="0" w:space="0" w:color="auto"/>
        <w:right w:val="none" w:sz="0" w:space="0" w:color="auto"/>
      </w:divBdr>
    </w:div>
    <w:div w:id="787168137">
      <w:bodyDiv w:val="1"/>
      <w:marLeft w:val="0"/>
      <w:marRight w:val="0"/>
      <w:marTop w:val="0"/>
      <w:marBottom w:val="0"/>
      <w:divBdr>
        <w:top w:val="none" w:sz="0" w:space="0" w:color="auto"/>
        <w:left w:val="none" w:sz="0" w:space="0" w:color="auto"/>
        <w:bottom w:val="none" w:sz="0" w:space="0" w:color="auto"/>
        <w:right w:val="none" w:sz="0" w:space="0" w:color="auto"/>
      </w:divBdr>
    </w:div>
    <w:div w:id="859466601">
      <w:bodyDiv w:val="1"/>
      <w:marLeft w:val="0"/>
      <w:marRight w:val="0"/>
      <w:marTop w:val="0"/>
      <w:marBottom w:val="0"/>
      <w:divBdr>
        <w:top w:val="none" w:sz="0" w:space="0" w:color="auto"/>
        <w:left w:val="none" w:sz="0" w:space="0" w:color="auto"/>
        <w:bottom w:val="none" w:sz="0" w:space="0" w:color="auto"/>
        <w:right w:val="none" w:sz="0" w:space="0" w:color="auto"/>
      </w:divBdr>
    </w:div>
    <w:div w:id="1014575497">
      <w:bodyDiv w:val="1"/>
      <w:marLeft w:val="0"/>
      <w:marRight w:val="0"/>
      <w:marTop w:val="0"/>
      <w:marBottom w:val="0"/>
      <w:divBdr>
        <w:top w:val="none" w:sz="0" w:space="0" w:color="auto"/>
        <w:left w:val="none" w:sz="0" w:space="0" w:color="auto"/>
        <w:bottom w:val="none" w:sz="0" w:space="0" w:color="auto"/>
        <w:right w:val="none" w:sz="0" w:space="0" w:color="auto"/>
      </w:divBdr>
    </w:div>
    <w:div w:id="1155994601">
      <w:bodyDiv w:val="1"/>
      <w:marLeft w:val="0"/>
      <w:marRight w:val="0"/>
      <w:marTop w:val="0"/>
      <w:marBottom w:val="0"/>
      <w:divBdr>
        <w:top w:val="none" w:sz="0" w:space="0" w:color="auto"/>
        <w:left w:val="none" w:sz="0" w:space="0" w:color="auto"/>
        <w:bottom w:val="none" w:sz="0" w:space="0" w:color="auto"/>
        <w:right w:val="none" w:sz="0" w:space="0" w:color="auto"/>
      </w:divBdr>
    </w:div>
    <w:div w:id="1207447806">
      <w:bodyDiv w:val="1"/>
      <w:marLeft w:val="0"/>
      <w:marRight w:val="0"/>
      <w:marTop w:val="0"/>
      <w:marBottom w:val="0"/>
      <w:divBdr>
        <w:top w:val="none" w:sz="0" w:space="0" w:color="auto"/>
        <w:left w:val="none" w:sz="0" w:space="0" w:color="auto"/>
        <w:bottom w:val="none" w:sz="0" w:space="0" w:color="auto"/>
        <w:right w:val="none" w:sz="0" w:space="0" w:color="auto"/>
      </w:divBdr>
      <w:divsChild>
        <w:div w:id="290522346">
          <w:marLeft w:val="0"/>
          <w:marRight w:val="0"/>
          <w:marTop w:val="0"/>
          <w:marBottom w:val="0"/>
          <w:divBdr>
            <w:top w:val="none" w:sz="0" w:space="0" w:color="auto"/>
            <w:left w:val="none" w:sz="0" w:space="0" w:color="auto"/>
            <w:bottom w:val="none" w:sz="0" w:space="0" w:color="auto"/>
            <w:right w:val="none" w:sz="0" w:space="0" w:color="auto"/>
          </w:divBdr>
        </w:div>
        <w:div w:id="299893363">
          <w:marLeft w:val="0"/>
          <w:marRight w:val="0"/>
          <w:marTop w:val="0"/>
          <w:marBottom w:val="0"/>
          <w:divBdr>
            <w:top w:val="none" w:sz="0" w:space="0" w:color="auto"/>
            <w:left w:val="none" w:sz="0" w:space="0" w:color="auto"/>
            <w:bottom w:val="none" w:sz="0" w:space="0" w:color="auto"/>
            <w:right w:val="none" w:sz="0" w:space="0" w:color="auto"/>
          </w:divBdr>
        </w:div>
        <w:div w:id="2087341734">
          <w:marLeft w:val="0"/>
          <w:marRight w:val="0"/>
          <w:marTop w:val="0"/>
          <w:marBottom w:val="0"/>
          <w:divBdr>
            <w:top w:val="none" w:sz="0" w:space="0" w:color="auto"/>
            <w:left w:val="none" w:sz="0" w:space="0" w:color="auto"/>
            <w:bottom w:val="none" w:sz="0" w:space="0" w:color="auto"/>
            <w:right w:val="none" w:sz="0" w:space="0" w:color="auto"/>
          </w:divBdr>
        </w:div>
      </w:divsChild>
    </w:div>
    <w:div w:id="1227498524">
      <w:bodyDiv w:val="1"/>
      <w:marLeft w:val="0"/>
      <w:marRight w:val="0"/>
      <w:marTop w:val="0"/>
      <w:marBottom w:val="0"/>
      <w:divBdr>
        <w:top w:val="none" w:sz="0" w:space="0" w:color="auto"/>
        <w:left w:val="none" w:sz="0" w:space="0" w:color="auto"/>
        <w:bottom w:val="none" w:sz="0" w:space="0" w:color="auto"/>
        <w:right w:val="none" w:sz="0" w:space="0" w:color="auto"/>
      </w:divBdr>
    </w:div>
    <w:div w:id="1245989506">
      <w:bodyDiv w:val="1"/>
      <w:marLeft w:val="0"/>
      <w:marRight w:val="0"/>
      <w:marTop w:val="0"/>
      <w:marBottom w:val="0"/>
      <w:divBdr>
        <w:top w:val="none" w:sz="0" w:space="0" w:color="auto"/>
        <w:left w:val="none" w:sz="0" w:space="0" w:color="auto"/>
        <w:bottom w:val="none" w:sz="0" w:space="0" w:color="auto"/>
        <w:right w:val="none" w:sz="0" w:space="0" w:color="auto"/>
      </w:divBdr>
      <w:divsChild>
        <w:div w:id="1786077122">
          <w:marLeft w:val="0"/>
          <w:marRight w:val="0"/>
          <w:marTop w:val="0"/>
          <w:marBottom w:val="50"/>
          <w:divBdr>
            <w:top w:val="none" w:sz="0" w:space="0" w:color="auto"/>
            <w:left w:val="none" w:sz="0" w:space="0" w:color="auto"/>
            <w:bottom w:val="none" w:sz="0" w:space="0" w:color="auto"/>
            <w:right w:val="none" w:sz="0" w:space="0" w:color="auto"/>
          </w:divBdr>
          <w:divsChild>
            <w:div w:id="18676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2949">
      <w:bodyDiv w:val="1"/>
      <w:marLeft w:val="0"/>
      <w:marRight w:val="0"/>
      <w:marTop w:val="0"/>
      <w:marBottom w:val="0"/>
      <w:divBdr>
        <w:top w:val="none" w:sz="0" w:space="0" w:color="auto"/>
        <w:left w:val="none" w:sz="0" w:space="0" w:color="auto"/>
        <w:bottom w:val="none" w:sz="0" w:space="0" w:color="auto"/>
        <w:right w:val="none" w:sz="0" w:space="0" w:color="auto"/>
      </w:divBdr>
      <w:divsChild>
        <w:div w:id="1134561806">
          <w:marLeft w:val="0"/>
          <w:marRight w:val="0"/>
          <w:marTop w:val="0"/>
          <w:marBottom w:val="0"/>
          <w:divBdr>
            <w:top w:val="none" w:sz="0" w:space="0" w:color="auto"/>
            <w:left w:val="none" w:sz="0" w:space="0" w:color="auto"/>
            <w:bottom w:val="none" w:sz="0" w:space="0" w:color="auto"/>
            <w:right w:val="none" w:sz="0" w:space="0" w:color="auto"/>
          </w:divBdr>
          <w:divsChild>
            <w:div w:id="2006585043">
              <w:marLeft w:val="0"/>
              <w:marRight w:val="0"/>
              <w:marTop w:val="0"/>
              <w:marBottom w:val="0"/>
              <w:divBdr>
                <w:top w:val="none" w:sz="0" w:space="0" w:color="auto"/>
                <w:left w:val="none" w:sz="0" w:space="0" w:color="auto"/>
                <w:bottom w:val="none" w:sz="0" w:space="0" w:color="auto"/>
                <w:right w:val="none" w:sz="0" w:space="0" w:color="auto"/>
              </w:divBdr>
              <w:divsChild>
                <w:div w:id="228393612">
                  <w:marLeft w:val="20"/>
                  <w:marRight w:val="20"/>
                  <w:marTop w:val="0"/>
                  <w:marBottom w:val="0"/>
                  <w:divBdr>
                    <w:top w:val="none" w:sz="0" w:space="0" w:color="auto"/>
                    <w:left w:val="none" w:sz="0" w:space="0" w:color="auto"/>
                    <w:bottom w:val="none" w:sz="0" w:space="0" w:color="auto"/>
                    <w:right w:val="none" w:sz="0" w:space="0" w:color="auto"/>
                  </w:divBdr>
                  <w:divsChild>
                    <w:div w:id="1500072311">
                      <w:marLeft w:val="0"/>
                      <w:marRight w:val="0"/>
                      <w:marTop w:val="0"/>
                      <w:marBottom w:val="0"/>
                      <w:divBdr>
                        <w:top w:val="none" w:sz="0" w:space="0" w:color="auto"/>
                        <w:left w:val="none" w:sz="0" w:space="0" w:color="auto"/>
                        <w:bottom w:val="none" w:sz="0" w:space="0" w:color="auto"/>
                        <w:right w:val="none" w:sz="0" w:space="0" w:color="auto"/>
                      </w:divBdr>
                    </w:div>
                    <w:div w:id="1774324737">
                      <w:marLeft w:val="60"/>
                      <w:marRight w:val="60"/>
                      <w:marTop w:val="60"/>
                      <w:marBottom w:val="60"/>
                      <w:divBdr>
                        <w:top w:val="none" w:sz="0" w:space="0" w:color="auto"/>
                        <w:left w:val="none" w:sz="0" w:space="0" w:color="auto"/>
                        <w:bottom w:val="none" w:sz="0" w:space="0" w:color="auto"/>
                        <w:right w:val="none" w:sz="0" w:space="0" w:color="auto"/>
                      </w:divBdr>
                    </w:div>
                  </w:divsChild>
                </w:div>
                <w:div w:id="1711879194">
                  <w:marLeft w:val="20"/>
                  <w:marRight w:val="20"/>
                  <w:marTop w:val="0"/>
                  <w:marBottom w:val="0"/>
                  <w:divBdr>
                    <w:top w:val="none" w:sz="0" w:space="0" w:color="auto"/>
                    <w:left w:val="none" w:sz="0" w:space="0" w:color="auto"/>
                    <w:bottom w:val="none" w:sz="0" w:space="0" w:color="auto"/>
                    <w:right w:val="none" w:sz="0" w:space="0" w:color="auto"/>
                  </w:divBdr>
                  <w:divsChild>
                    <w:div w:id="770202213">
                      <w:marLeft w:val="0"/>
                      <w:marRight w:val="0"/>
                      <w:marTop w:val="0"/>
                      <w:marBottom w:val="0"/>
                      <w:divBdr>
                        <w:top w:val="none" w:sz="0" w:space="0" w:color="auto"/>
                        <w:left w:val="none" w:sz="0" w:space="0" w:color="auto"/>
                        <w:bottom w:val="none" w:sz="0" w:space="0" w:color="auto"/>
                        <w:right w:val="none" w:sz="0" w:space="0" w:color="auto"/>
                      </w:divBdr>
                    </w:div>
                    <w:div w:id="2032099217">
                      <w:marLeft w:val="60"/>
                      <w:marRight w:val="60"/>
                      <w:marTop w:val="60"/>
                      <w:marBottom w:val="60"/>
                      <w:divBdr>
                        <w:top w:val="none" w:sz="0" w:space="0" w:color="auto"/>
                        <w:left w:val="none" w:sz="0" w:space="0" w:color="auto"/>
                        <w:bottom w:val="none" w:sz="0" w:space="0" w:color="auto"/>
                        <w:right w:val="none" w:sz="0" w:space="0" w:color="auto"/>
                      </w:divBdr>
                    </w:div>
                  </w:divsChild>
                </w:div>
                <w:div w:id="1363361526">
                  <w:marLeft w:val="20"/>
                  <w:marRight w:val="20"/>
                  <w:marTop w:val="0"/>
                  <w:marBottom w:val="0"/>
                  <w:divBdr>
                    <w:top w:val="none" w:sz="0" w:space="0" w:color="auto"/>
                    <w:left w:val="none" w:sz="0" w:space="0" w:color="auto"/>
                    <w:bottom w:val="none" w:sz="0" w:space="0" w:color="auto"/>
                    <w:right w:val="none" w:sz="0" w:space="0" w:color="auto"/>
                  </w:divBdr>
                  <w:divsChild>
                    <w:div w:id="1304500768">
                      <w:marLeft w:val="0"/>
                      <w:marRight w:val="0"/>
                      <w:marTop w:val="0"/>
                      <w:marBottom w:val="0"/>
                      <w:divBdr>
                        <w:top w:val="none" w:sz="0" w:space="0" w:color="auto"/>
                        <w:left w:val="none" w:sz="0" w:space="0" w:color="auto"/>
                        <w:bottom w:val="none" w:sz="0" w:space="0" w:color="auto"/>
                        <w:right w:val="none" w:sz="0" w:space="0" w:color="auto"/>
                      </w:divBdr>
                    </w:div>
                    <w:div w:id="1127049616">
                      <w:marLeft w:val="60"/>
                      <w:marRight w:val="60"/>
                      <w:marTop w:val="60"/>
                      <w:marBottom w:val="60"/>
                      <w:divBdr>
                        <w:top w:val="none" w:sz="0" w:space="0" w:color="auto"/>
                        <w:left w:val="none" w:sz="0" w:space="0" w:color="auto"/>
                        <w:bottom w:val="none" w:sz="0" w:space="0" w:color="auto"/>
                        <w:right w:val="none" w:sz="0" w:space="0" w:color="auto"/>
                      </w:divBdr>
                    </w:div>
                  </w:divsChild>
                </w:div>
                <w:div w:id="908929072">
                  <w:marLeft w:val="20"/>
                  <w:marRight w:val="20"/>
                  <w:marTop w:val="0"/>
                  <w:marBottom w:val="0"/>
                  <w:divBdr>
                    <w:top w:val="none" w:sz="0" w:space="0" w:color="auto"/>
                    <w:left w:val="none" w:sz="0" w:space="0" w:color="auto"/>
                    <w:bottom w:val="none" w:sz="0" w:space="0" w:color="auto"/>
                    <w:right w:val="none" w:sz="0" w:space="0" w:color="auto"/>
                  </w:divBdr>
                  <w:divsChild>
                    <w:div w:id="1990790865">
                      <w:marLeft w:val="0"/>
                      <w:marRight w:val="0"/>
                      <w:marTop w:val="0"/>
                      <w:marBottom w:val="0"/>
                      <w:divBdr>
                        <w:top w:val="none" w:sz="0" w:space="0" w:color="auto"/>
                        <w:left w:val="none" w:sz="0" w:space="0" w:color="auto"/>
                        <w:bottom w:val="none" w:sz="0" w:space="0" w:color="auto"/>
                        <w:right w:val="none" w:sz="0" w:space="0" w:color="auto"/>
                      </w:divBdr>
                    </w:div>
                    <w:div w:id="20013167">
                      <w:marLeft w:val="60"/>
                      <w:marRight w:val="60"/>
                      <w:marTop w:val="60"/>
                      <w:marBottom w:val="60"/>
                      <w:divBdr>
                        <w:top w:val="none" w:sz="0" w:space="0" w:color="auto"/>
                        <w:left w:val="none" w:sz="0" w:space="0" w:color="auto"/>
                        <w:bottom w:val="none" w:sz="0" w:space="0" w:color="auto"/>
                        <w:right w:val="none" w:sz="0" w:space="0" w:color="auto"/>
                      </w:divBdr>
                    </w:div>
                  </w:divsChild>
                </w:div>
                <w:div w:id="1904634874">
                  <w:marLeft w:val="20"/>
                  <w:marRight w:val="20"/>
                  <w:marTop w:val="0"/>
                  <w:marBottom w:val="0"/>
                  <w:divBdr>
                    <w:top w:val="none" w:sz="0" w:space="0" w:color="auto"/>
                    <w:left w:val="none" w:sz="0" w:space="0" w:color="auto"/>
                    <w:bottom w:val="none" w:sz="0" w:space="0" w:color="auto"/>
                    <w:right w:val="none" w:sz="0" w:space="0" w:color="auto"/>
                  </w:divBdr>
                  <w:divsChild>
                    <w:div w:id="1332684394">
                      <w:marLeft w:val="0"/>
                      <w:marRight w:val="0"/>
                      <w:marTop w:val="0"/>
                      <w:marBottom w:val="0"/>
                      <w:divBdr>
                        <w:top w:val="none" w:sz="0" w:space="0" w:color="auto"/>
                        <w:left w:val="none" w:sz="0" w:space="0" w:color="auto"/>
                        <w:bottom w:val="none" w:sz="0" w:space="0" w:color="auto"/>
                        <w:right w:val="none" w:sz="0" w:space="0" w:color="auto"/>
                      </w:divBdr>
                    </w:div>
                    <w:div w:id="942345617">
                      <w:marLeft w:val="60"/>
                      <w:marRight w:val="60"/>
                      <w:marTop w:val="60"/>
                      <w:marBottom w:val="60"/>
                      <w:divBdr>
                        <w:top w:val="none" w:sz="0" w:space="0" w:color="auto"/>
                        <w:left w:val="none" w:sz="0" w:space="0" w:color="auto"/>
                        <w:bottom w:val="none" w:sz="0" w:space="0" w:color="auto"/>
                        <w:right w:val="none" w:sz="0" w:space="0" w:color="auto"/>
                      </w:divBdr>
                    </w:div>
                  </w:divsChild>
                </w:div>
                <w:div w:id="255215754">
                  <w:marLeft w:val="20"/>
                  <w:marRight w:val="20"/>
                  <w:marTop w:val="0"/>
                  <w:marBottom w:val="0"/>
                  <w:divBdr>
                    <w:top w:val="none" w:sz="0" w:space="0" w:color="auto"/>
                    <w:left w:val="none" w:sz="0" w:space="0" w:color="auto"/>
                    <w:bottom w:val="none" w:sz="0" w:space="0" w:color="auto"/>
                    <w:right w:val="none" w:sz="0" w:space="0" w:color="auto"/>
                  </w:divBdr>
                  <w:divsChild>
                    <w:div w:id="5640609">
                      <w:marLeft w:val="0"/>
                      <w:marRight w:val="0"/>
                      <w:marTop w:val="0"/>
                      <w:marBottom w:val="0"/>
                      <w:divBdr>
                        <w:top w:val="none" w:sz="0" w:space="0" w:color="auto"/>
                        <w:left w:val="none" w:sz="0" w:space="0" w:color="auto"/>
                        <w:bottom w:val="none" w:sz="0" w:space="0" w:color="auto"/>
                        <w:right w:val="none" w:sz="0" w:space="0" w:color="auto"/>
                      </w:divBdr>
                    </w:div>
                    <w:div w:id="1449932871">
                      <w:marLeft w:val="60"/>
                      <w:marRight w:val="60"/>
                      <w:marTop w:val="60"/>
                      <w:marBottom w:val="60"/>
                      <w:divBdr>
                        <w:top w:val="none" w:sz="0" w:space="0" w:color="auto"/>
                        <w:left w:val="none" w:sz="0" w:space="0" w:color="auto"/>
                        <w:bottom w:val="none" w:sz="0" w:space="0" w:color="auto"/>
                        <w:right w:val="none" w:sz="0" w:space="0" w:color="auto"/>
                      </w:divBdr>
                    </w:div>
                  </w:divsChild>
                </w:div>
                <w:div w:id="1507163230">
                  <w:marLeft w:val="20"/>
                  <w:marRight w:val="20"/>
                  <w:marTop w:val="0"/>
                  <w:marBottom w:val="0"/>
                  <w:divBdr>
                    <w:top w:val="none" w:sz="0" w:space="0" w:color="auto"/>
                    <w:left w:val="none" w:sz="0" w:space="0" w:color="auto"/>
                    <w:bottom w:val="none" w:sz="0" w:space="0" w:color="auto"/>
                    <w:right w:val="none" w:sz="0" w:space="0" w:color="auto"/>
                  </w:divBdr>
                  <w:divsChild>
                    <w:div w:id="1664976">
                      <w:marLeft w:val="0"/>
                      <w:marRight w:val="0"/>
                      <w:marTop w:val="0"/>
                      <w:marBottom w:val="0"/>
                      <w:divBdr>
                        <w:top w:val="none" w:sz="0" w:space="0" w:color="auto"/>
                        <w:left w:val="none" w:sz="0" w:space="0" w:color="auto"/>
                        <w:bottom w:val="none" w:sz="0" w:space="0" w:color="auto"/>
                        <w:right w:val="none" w:sz="0" w:space="0" w:color="auto"/>
                      </w:divBdr>
                    </w:div>
                    <w:div w:id="1248883509">
                      <w:marLeft w:val="60"/>
                      <w:marRight w:val="60"/>
                      <w:marTop w:val="60"/>
                      <w:marBottom w:val="60"/>
                      <w:divBdr>
                        <w:top w:val="none" w:sz="0" w:space="0" w:color="auto"/>
                        <w:left w:val="none" w:sz="0" w:space="0" w:color="auto"/>
                        <w:bottom w:val="none" w:sz="0" w:space="0" w:color="auto"/>
                        <w:right w:val="none" w:sz="0" w:space="0" w:color="auto"/>
                      </w:divBdr>
                    </w:div>
                  </w:divsChild>
                </w:div>
                <w:div w:id="1065840626">
                  <w:marLeft w:val="20"/>
                  <w:marRight w:val="20"/>
                  <w:marTop w:val="0"/>
                  <w:marBottom w:val="0"/>
                  <w:divBdr>
                    <w:top w:val="none" w:sz="0" w:space="0" w:color="auto"/>
                    <w:left w:val="none" w:sz="0" w:space="0" w:color="auto"/>
                    <w:bottom w:val="none" w:sz="0" w:space="0" w:color="auto"/>
                    <w:right w:val="none" w:sz="0" w:space="0" w:color="auto"/>
                  </w:divBdr>
                  <w:divsChild>
                    <w:div w:id="1183132465">
                      <w:marLeft w:val="0"/>
                      <w:marRight w:val="0"/>
                      <w:marTop w:val="0"/>
                      <w:marBottom w:val="0"/>
                      <w:divBdr>
                        <w:top w:val="none" w:sz="0" w:space="0" w:color="auto"/>
                        <w:left w:val="none" w:sz="0" w:space="0" w:color="auto"/>
                        <w:bottom w:val="none" w:sz="0" w:space="0" w:color="auto"/>
                        <w:right w:val="none" w:sz="0" w:space="0" w:color="auto"/>
                      </w:divBdr>
                    </w:div>
                    <w:div w:id="2081052953">
                      <w:marLeft w:val="60"/>
                      <w:marRight w:val="60"/>
                      <w:marTop w:val="60"/>
                      <w:marBottom w:val="60"/>
                      <w:divBdr>
                        <w:top w:val="none" w:sz="0" w:space="0" w:color="auto"/>
                        <w:left w:val="none" w:sz="0" w:space="0" w:color="auto"/>
                        <w:bottom w:val="none" w:sz="0" w:space="0" w:color="auto"/>
                        <w:right w:val="none" w:sz="0" w:space="0" w:color="auto"/>
                      </w:divBdr>
                    </w:div>
                  </w:divsChild>
                </w:div>
                <w:div w:id="563028706">
                  <w:marLeft w:val="20"/>
                  <w:marRight w:val="20"/>
                  <w:marTop w:val="0"/>
                  <w:marBottom w:val="0"/>
                  <w:divBdr>
                    <w:top w:val="none" w:sz="0" w:space="0" w:color="auto"/>
                    <w:left w:val="none" w:sz="0" w:space="0" w:color="auto"/>
                    <w:bottom w:val="none" w:sz="0" w:space="0" w:color="auto"/>
                    <w:right w:val="none" w:sz="0" w:space="0" w:color="auto"/>
                  </w:divBdr>
                  <w:divsChild>
                    <w:div w:id="769201544">
                      <w:marLeft w:val="0"/>
                      <w:marRight w:val="0"/>
                      <w:marTop w:val="0"/>
                      <w:marBottom w:val="0"/>
                      <w:divBdr>
                        <w:top w:val="none" w:sz="0" w:space="0" w:color="auto"/>
                        <w:left w:val="none" w:sz="0" w:space="0" w:color="auto"/>
                        <w:bottom w:val="none" w:sz="0" w:space="0" w:color="auto"/>
                        <w:right w:val="none" w:sz="0" w:space="0" w:color="auto"/>
                      </w:divBdr>
                    </w:div>
                    <w:div w:id="509149815">
                      <w:marLeft w:val="60"/>
                      <w:marRight w:val="60"/>
                      <w:marTop w:val="60"/>
                      <w:marBottom w:val="60"/>
                      <w:divBdr>
                        <w:top w:val="none" w:sz="0" w:space="0" w:color="auto"/>
                        <w:left w:val="none" w:sz="0" w:space="0" w:color="auto"/>
                        <w:bottom w:val="none" w:sz="0" w:space="0" w:color="auto"/>
                        <w:right w:val="none" w:sz="0" w:space="0" w:color="auto"/>
                      </w:divBdr>
                    </w:div>
                  </w:divsChild>
                </w:div>
                <w:div w:id="1815877852">
                  <w:marLeft w:val="20"/>
                  <w:marRight w:val="20"/>
                  <w:marTop w:val="0"/>
                  <w:marBottom w:val="0"/>
                  <w:divBdr>
                    <w:top w:val="none" w:sz="0" w:space="0" w:color="auto"/>
                    <w:left w:val="none" w:sz="0" w:space="0" w:color="auto"/>
                    <w:bottom w:val="none" w:sz="0" w:space="0" w:color="auto"/>
                    <w:right w:val="none" w:sz="0" w:space="0" w:color="auto"/>
                  </w:divBdr>
                  <w:divsChild>
                    <w:div w:id="1289437504">
                      <w:marLeft w:val="0"/>
                      <w:marRight w:val="0"/>
                      <w:marTop w:val="0"/>
                      <w:marBottom w:val="0"/>
                      <w:divBdr>
                        <w:top w:val="none" w:sz="0" w:space="0" w:color="auto"/>
                        <w:left w:val="none" w:sz="0" w:space="0" w:color="auto"/>
                        <w:bottom w:val="none" w:sz="0" w:space="0" w:color="auto"/>
                        <w:right w:val="none" w:sz="0" w:space="0" w:color="auto"/>
                      </w:divBdr>
                    </w:div>
                    <w:div w:id="1406992630">
                      <w:marLeft w:val="60"/>
                      <w:marRight w:val="60"/>
                      <w:marTop w:val="60"/>
                      <w:marBottom w:val="60"/>
                      <w:divBdr>
                        <w:top w:val="none" w:sz="0" w:space="0" w:color="auto"/>
                        <w:left w:val="none" w:sz="0" w:space="0" w:color="auto"/>
                        <w:bottom w:val="none" w:sz="0" w:space="0" w:color="auto"/>
                        <w:right w:val="none" w:sz="0" w:space="0" w:color="auto"/>
                      </w:divBdr>
                    </w:div>
                  </w:divsChild>
                </w:div>
                <w:div w:id="1284850970">
                  <w:marLeft w:val="20"/>
                  <w:marRight w:val="20"/>
                  <w:marTop w:val="0"/>
                  <w:marBottom w:val="0"/>
                  <w:divBdr>
                    <w:top w:val="none" w:sz="0" w:space="0" w:color="auto"/>
                    <w:left w:val="none" w:sz="0" w:space="0" w:color="auto"/>
                    <w:bottom w:val="none" w:sz="0" w:space="0" w:color="auto"/>
                    <w:right w:val="none" w:sz="0" w:space="0" w:color="auto"/>
                  </w:divBdr>
                  <w:divsChild>
                    <w:div w:id="1375153878">
                      <w:marLeft w:val="0"/>
                      <w:marRight w:val="0"/>
                      <w:marTop w:val="0"/>
                      <w:marBottom w:val="0"/>
                      <w:divBdr>
                        <w:top w:val="none" w:sz="0" w:space="0" w:color="auto"/>
                        <w:left w:val="none" w:sz="0" w:space="0" w:color="auto"/>
                        <w:bottom w:val="none" w:sz="0" w:space="0" w:color="auto"/>
                        <w:right w:val="none" w:sz="0" w:space="0" w:color="auto"/>
                      </w:divBdr>
                    </w:div>
                    <w:div w:id="182092367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448741858">
      <w:bodyDiv w:val="1"/>
      <w:marLeft w:val="0"/>
      <w:marRight w:val="0"/>
      <w:marTop w:val="0"/>
      <w:marBottom w:val="0"/>
      <w:divBdr>
        <w:top w:val="none" w:sz="0" w:space="0" w:color="auto"/>
        <w:left w:val="none" w:sz="0" w:space="0" w:color="auto"/>
        <w:bottom w:val="none" w:sz="0" w:space="0" w:color="auto"/>
        <w:right w:val="none" w:sz="0" w:space="0" w:color="auto"/>
      </w:divBdr>
    </w:div>
    <w:div w:id="1509174528">
      <w:bodyDiv w:val="1"/>
      <w:marLeft w:val="0"/>
      <w:marRight w:val="0"/>
      <w:marTop w:val="0"/>
      <w:marBottom w:val="0"/>
      <w:divBdr>
        <w:top w:val="none" w:sz="0" w:space="0" w:color="auto"/>
        <w:left w:val="none" w:sz="0" w:space="0" w:color="auto"/>
        <w:bottom w:val="none" w:sz="0" w:space="0" w:color="auto"/>
        <w:right w:val="none" w:sz="0" w:space="0" w:color="auto"/>
      </w:divBdr>
    </w:div>
    <w:div w:id="1534079565">
      <w:bodyDiv w:val="1"/>
      <w:marLeft w:val="0"/>
      <w:marRight w:val="0"/>
      <w:marTop w:val="0"/>
      <w:marBottom w:val="0"/>
      <w:divBdr>
        <w:top w:val="none" w:sz="0" w:space="0" w:color="auto"/>
        <w:left w:val="none" w:sz="0" w:space="0" w:color="auto"/>
        <w:bottom w:val="none" w:sz="0" w:space="0" w:color="auto"/>
        <w:right w:val="none" w:sz="0" w:space="0" w:color="auto"/>
      </w:divBdr>
      <w:divsChild>
        <w:div w:id="1547066221">
          <w:marLeft w:val="0"/>
          <w:marRight w:val="0"/>
          <w:marTop w:val="0"/>
          <w:marBottom w:val="0"/>
          <w:divBdr>
            <w:top w:val="none" w:sz="0" w:space="0" w:color="auto"/>
            <w:left w:val="none" w:sz="0" w:space="0" w:color="auto"/>
            <w:bottom w:val="none" w:sz="0" w:space="0" w:color="auto"/>
            <w:right w:val="none" w:sz="0" w:space="0" w:color="auto"/>
          </w:divBdr>
          <w:divsChild>
            <w:div w:id="1178272719">
              <w:marLeft w:val="0"/>
              <w:marRight w:val="0"/>
              <w:marTop w:val="0"/>
              <w:marBottom w:val="0"/>
              <w:divBdr>
                <w:top w:val="none" w:sz="0" w:space="0" w:color="auto"/>
                <w:left w:val="none" w:sz="0" w:space="0" w:color="auto"/>
                <w:bottom w:val="none" w:sz="0" w:space="0" w:color="auto"/>
                <w:right w:val="none" w:sz="0" w:space="0" w:color="auto"/>
              </w:divBdr>
            </w:div>
            <w:div w:id="364253448">
              <w:marLeft w:val="0"/>
              <w:marRight w:val="0"/>
              <w:marTop w:val="100"/>
              <w:marBottom w:val="0"/>
              <w:divBdr>
                <w:top w:val="none" w:sz="0" w:space="0" w:color="auto"/>
                <w:left w:val="none" w:sz="0" w:space="0" w:color="auto"/>
                <w:bottom w:val="none" w:sz="0" w:space="0" w:color="auto"/>
                <w:right w:val="none" w:sz="0" w:space="0" w:color="auto"/>
              </w:divBdr>
              <w:divsChild>
                <w:div w:id="1323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8598">
          <w:marLeft w:val="0"/>
          <w:marRight w:val="0"/>
          <w:marTop w:val="0"/>
          <w:marBottom w:val="0"/>
          <w:divBdr>
            <w:top w:val="none" w:sz="0" w:space="0" w:color="auto"/>
            <w:left w:val="none" w:sz="0" w:space="0" w:color="auto"/>
            <w:bottom w:val="none" w:sz="0" w:space="0" w:color="auto"/>
            <w:right w:val="none" w:sz="0" w:space="0" w:color="auto"/>
          </w:divBdr>
          <w:divsChild>
            <w:div w:id="1876190209">
              <w:marLeft w:val="0"/>
              <w:marRight w:val="0"/>
              <w:marTop w:val="0"/>
              <w:marBottom w:val="0"/>
              <w:divBdr>
                <w:top w:val="none" w:sz="0" w:space="0" w:color="auto"/>
                <w:left w:val="none" w:sz="0" w:space="0" w:color="auto"/>
                <w:bottom w:val="none" w:sz="0" w:space="0" w:color="auto"/>
                <w:right w:val="none" w:sz="0" w:space="0" w:color="auto"/>
              </w:divBdr>
              <w:divsChild>
                <w:div w:id="121271957">
                  <w:marLeft w:val="0"/>
                  <w:marRight w:val="0"/>
                  <w:marTop w:val="0"/>
                  <w:marBottom w:val="0"/>
                  <w:divBdr>
                    <w:top w:val="none" w:sz="0" w:space="0" w:color="auto"/>
                    <w:left w:val="none" w:sz="0" w:space="0" w:color="auto"/>
                    <w:bottom w:val="none" w:sz="0" w:space="0" w:color="auto"/>
                    <w:right w:val="none" w:sz="0" w:space="0" w:color="auto"/>
                  </w:divBdr>
                  <w:divsChild>
                    <w:div w:id="762141245">
                      <w:marLeft w:val="0"/>
                      <w:marRight w:val="0"/>
                      <w:marTop w:val="0"/>
                      <w:marBottom w:val="150"/>
                      <w:divBdr>
                        <w:top w:val="single" w:sz="4" w:space="5" w:color="CCCCCC"/>
                        <w:left w:val="single" w:sz="4" w:space="5" w:color="CCCCCC"/>
                        <w:bottom w:val="single" w:sz="4" w:space="0" w:color="CCCCCC"/>
                        <w:right w:val="single" w:sz="4" w:space="5" w:color="CCCCCC"/>
                      </w:divBdr>
                      <w:divsChild>
                        <w:div w:id="1310405140">
                          <w:marLeft w:val="-150"/>
                          <w:marRight w:val="-150"/>
                          <w:marTop w:val="0"/>
                          <w:marBottom w:val="0"/>
                          <w:divBdr>
                            <w:top w:val="none" w:sz="0" w:space="0" w:color="auto"/>
                            <w:left w:val="none" w:sz="0" w:space="0" w:color="auto"/>
                            <w:bottom w:val="none" w:sz="0" w:space="0" w:color="auto"/>
                            <w:right w:val="none" w:sz="0" w:space="0" w:color="auto"/>
                          </w:divBdr>
                          <w:divsChild>
                            <w:div w:id="2021468688">
                              <w:marLeft w:val="0"/>
                              <w:marRight w:val="0"/>
                              <w:marTop w:val="0"/>
                              <w:marBottom w:val="0"/>
                              <w:divBdr>
                                <w:top w:val="none" w:sz="0" w:space="0" w:color="auto"/>
                                <w:left w:val="none" w:sz="0" w:space="0" w:color="auto"/>
                                <w:bottom w:val="none" w:sz="0" w:space="0" w:color="auto"/>
                                <w:right w:val="none" w:sz="0" w:space="0" w:color="auto"/>
                              </w:divBdr>
                            </w:div>
                            <w:div w:id="1157646845">
                              <w:marLeft w:val="0"/>
                              <w:marRight w:val="0"/>
                              <w:marTop w:val="0"/>
                              <w:marBottom w:val="0"/>
                              <w:divBdr>
                                <w:top w:val="none" w:sz="0" w:space="0" w:color="auto"/>
                                <w:left w:val="none" w:sz="0" w:space="0" w:color="auto"/>
                                <w:bottom w:val="none" w:sz="0" w:space="0" w:color="auto"/>
                                <w:right w:val="none" w:sz="0" w:space="0" w:color="auto"/>
                              </w:divBdr>
                            </w:div>
                            <w:div w:id="1281885738">
                              <w:marLeft w:val="0"/>
                              <w:marRight w:val="0"/>
                              <w:marTop w:val="0"/>
                              <w:marBottom w:val="0"/>
                              <w:divBdr>
                                <w:top w:val="none" w:sz="0" w:space="0" w:color="auto"/>
                                <w:left w:val="none" w:sz="0" w:space="0" w:color="auto"/>
                                <w:bottom w:val="none" w:sz="0" w:space="0" w:color="auto"/>
                                <w:right w:val="none" w:sz="0" w:space="0" w:color="auto"/>
                              </w:divBdr>
                            </w:div>
                            <w:div w:id="499084011">
                              <w:marLeft w:val="0"/>
                              <w:marRight w:val="0"/>
                              <w:marTop w:val="200"/>
                              <w:marBottom w:val="0"/>
                              <w:divBdr>
                                <w:top w:val="none" w:sz="0" w:space="0" w:color="auto"/>
                                <w:left w:val="none" w:sz="0" w:space="0" w:color="auto"/>
                                <w:bottom w:val="none" w:sz="0" w:space="0" w:color="auto"/>
                                <w:right w:val="none" w:sz="0" w:space="0" w:color="auto"/>
                              </w:divBdr>
                              <w:divsChild>
                                <w:div w:id="2111587935">
                                  <w:marLeft w:val="0"/>
                                  <w:marRight w:val="0"/>
                                  <w:marTop w:val="0"/>
                                  <w:marBottom w:val="0"/>
                                  <w:divBdr>
                                    <w:top w:val="single" w:sz="4" w:space="0" w:color="DCE0E0"/>
                                    <w:left w:val="none" w:sz="0" w:space="0" w:color="auto"/>
                                    <w:bottom w:val="none" w:sz="0" w:space="0" w:color="auto"/>
                                    <w:right w:val="none" w:sz="0" w:space="0" w:color="auto"/>
                                  </w:divBdr>
                                </w:div>
                                <w:div w:id="1125658102">
                                  <w:marLeft w:val="0"/>
                                  <w:marRight w:val="0"/>
                                  <w:marTop w:val="0"/>
                                  <w:marBottom w:val="0"/>
                                  <w:divBdr>
                                    <w:top w:val="single" w:sz="4" w:space="0" w:color="DCE0E0"/>
                                    <w:left w:val="none" w:sz="0" w:space="0" w:color="auto"/>
                                    <w:bottom w:val="none" w:sz="0" w:space="0" w:color="auto"/>
                                    <w:right w:val="none" w:sz="0" w:space="0" w:color="auto"/>
                                  </w:divBdr>
                                </w:div>
                                <w:div w:id="1274941518">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821385777">
                  <w:marLeft w:val="0"/>
                  <w:marRight w:val="0"/>
                  <w:marTop w:val="0"/>
                  <w:marBottom w:val="0"/>
                  <w:divBdr>
                    <w:top w:val="none" w:sz="0" w:space="0" w:color="auto"/>
                    <w:left w:val="none" w:sz="0" w:space="0" w:color="auto"/>
                    <w:bottom w:val="none" w:sz="0" w:space="0" w:color="auto"/>
                    <w:right w:val="none" w:sz="0" w:space="0" w:color="auto"/>
                  </w:divBdr>
                  <w:divsChild>
                    <w:div w:id="866992065">
                      <w:marLeft w:val="0"/>
                      <w:marRight w:val="0"/>
                      <w:marTop w:val="0"/>
                      <w:marBottom w:val="150"/>
                      <w:divBdr>
                        <w:top w:val="single" w:sz="4" w:space="5" w:color="CCCCCC"/>
                        <w:left w:val="single" w:sz="4" w:space="5" w:color="CCCCCC"/>
                        <w:bottom w:val="single" w:sz="4" w:space="0" w:color="CCCCCC"/>
                        <w:right w:val="single" w:sz="4" w:space="5" w:color="CCCCCC"/>
                      </w:divBdr>
                      <w:divsChild>
                        <w:div w:id="321734275">
                          <w:marLeft w:val="-150"/>
                          <w:marRight w:val="-150"/>
                          <w:marTop w:val="0"/>
                          <w:marBottom w:val="0"/>
                          <w:divBdr>
                            <w:top w:val="none" w:sz="0" w:space="0" w:color="auto"/>
                            <w:left w:val="none" w:sz="0" w:space="0" w:color="auto"/>
                            <w:bottom w:val="none" w:sz="0" w:space="0" w:color="auto"/>
                            <w:right w:val="none" w:sz="0" w:space="0" w:color="auto"/>
                          </w:divBdr>
                          <w:divsChild>
                            <w:div w:id="1689141540">
                              <w:marLeft w:val="0"/>
                              <w:marRight w:val="0"/>
                              <w:marTop w:val="0"/>
                              <w:marBottom w:val="0"/>
                              <w:divBdr>
                                <w:top w:val="none" w:sz="0" w:space="0" w:color="auto"/>
                                <w:left w:val="none" w:sz="0" w:space="0" w:color="auto"/>
                                <w:bottom w:val="none" w:sz="0" w:space="0" w:color="auto"/>
                                <w:right w:val="none" w:sz="0" w:space="0" w:color="auto"/>
                              </w:divBdr>
                            </w:div>
                            <w:div w:id="534394142">
                              <w:marLeft w:val="0"/>
                              <w:marRight w:val="0"/>
                              <w:marTop w:val="0"/>
                              <w:marBottom w:val="0"/>
                              <w:divBdr>
                                <w:top w:val="none" w:sz="0" w:space="0" w:color="auto"/>
                                <w:left w:val="none" w:sz="0" w:space="0" w:color="auto"/>
                                <w:bottom w:val="none" w:sz="0" w:space="0" w:color="auto"/>
                                <w:right w:val="none" w:sz="0" w:space="0" w:color="auto"/>
                              </w:divBdr>
                            </w:div>
                            <w:div w:id="932277170">
                              <w:marLeft w:val="0"/>
                              <w:marRight w:val="0"/>
                              <w:marTop w:val="0"/>
                              <w:marBottom w:val="0"/>
                              <w:divBdr>
                                <w:top w:val="none" w:sz="0" w:space="0" w:color="auto"/>
                                <w:left w:val="none" w:sz="0" w:space="0" w:color="auto"/>
                                <w:bottom w:val="none" w:sz="0" w:space="0" w:color="auto"/>
                                <w:right w:val="none" w:sz="0" w:space="0" w:color="auto"/>
                              </w:divBdr>
                            </w:div>
                            <w:div w:id="1149589641">
                              <w:marLeft w:val="0"/>
                              <w:marRight w:val="0"/>
                              <w:marTop w:val="200"/>
                              <w:marBottom w:val="0"/>
                              <w:divBdr>
                                <w:top w:val="none" w:sz="0" w:space="0" w:color="auto"/>
                                <w:left w:val="none" w:sz="0" w:space="0" w:color="auto"/>
                                <w:bottom w:val="none" w:sz="0" w:space="0" w:color="auto"/>
                                <w:right w:val="none" w:sz="0" w:space="0" w:color="auto"/>
                              </w:divBdr>
                              <w:divsChild>
                                <w:div w:id="571502587">
                                  <w:marLeft w:val="0"/>
                                  <w:marRight w:val="0"/>
                                  <w:marTop w:val="0"/>
                                  <w:marBottom w:val="0"/>
                                  <w:divBdr>
                                    <w:top w:val="single" w:sz="4" w:space="0" w:color="DCE0E0"/>
                                    <w:left w:val="none" w:sz="0" w:space="0" w:color="auto"/>
                                    <w:bottom w:val="none" w:sz="0" w:space="0" w:color="auto"/>
                                    <w:right w:val="none" w:sz="0" w:space="0" w:color="auto"/>
                                  </w:divBdr>
                                </w:div>
                                <w:div w:id="155535659">
                                  <w:marLeft w:val="0"/>
                                  <w:marRight w:val="0"/>
                                  <w:marTop w:val="0"/>
                                  <w:marBottom w:val="0"/>
                                  <w:divBdr>
                                    <w:top w:val="single" w:sz="4" w:space="0" w:color="DCE0E0"/>
                                    <w:left w:val="none" w:sz="0" w:space="0" w:color="auto"/>
                                    <w:bottom w:val="none" w:sz="0" w:space="0" w:color="auto"/>
                                    <w:right w:val="none" w:sz="0" w:space="0" w:color="auto"/>
                                  </w:divBdr>
                                </w:div>
                                <w:div w:id="362096558">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565722123">
                  <w:marLeft w:val="0"/>
                  <w:marRight w:val="0"/>
                  <w:marTop w:val="0"/>
                  <w:marBottom w:val="0"/>
                  <w:divBdr>
                    <w:top w:val="none" w:sz="0" w:space="0" w:color="auto"/>
                    <w:left w:val="none" w:sz="0" w:space="0" w:color="auto"/>
                    <w:bottom w:val="none" w:sz="0" w:space="0" w:color="auto"/>
                    <w:right w:val="none" w:sz="0" w:space="0" w:color="auto"/>
                  </w:divBdr>
                  <w:divsChild>
                    <w:div w:id="689649113">
                      <w:marLeft w:val="0"/>
                      <w:marRight w:val="0"/>
                      <w:marTop w:val="0"/>
                      <w:marBottom w:val="150"/>
                      <w:divBdr>
                        <w:top w:val="single" w:sz="4" w:space="5" w:color="CCCCCC"/>
                        <w:left w:val="single" w:sz="4" w:space="5" w:color="CCCCCC"/>
                        <w:bottom w:val="single" w:sz="4" w:space="0" w:color="CCCCCC"/>
                        <w:right w:val="single" w:sz="4" w:space="5" w:color="CCCCCC"/>
                      </w:divBdr>
                      <w:divsChild>
                        <w:div w:id="1666938179">
                          <w:marLeft w:val="-150"/>
                          <w:marRight w:val="-150"/>
                          <w:marTop w:val="0"/>
                          <w:marBottom w:val="0"/>
                          <w:divBdr>
                            <w:top w:val="none" w:sz="0" w:space="0" w:color="auto"/>
                            <w:left w:val="none" w:sz="0" w:space="0" w:color="auto"/>
                            <w:bottom w:val="none" w:sz="0" w:space="0" w:color="auto"/>
                            <w:right w:val="none" w:sz="0" w:space="0" w:color="auto"/>
                          </w:divBdr>
                          <w:divsChild>
                            <w:div w:id="63456865">
                              <w:marLeft w:val="0"/>
                              <w:marRight w:val="0"/>
                              <w:marTop w:val="0"/>
                              <w:marBottom w:val="0"/>
                              <w:divBdr>
                                <w:top w:val="none" w:sz="0" w:space="0" w:color="auto"/>
                                <w:left w:val="none" w:sz="0" w:space="0" w:color="auto"/>
                                <w:bottom w:val="none" w:sz="0" w:space="0" w:color="auto"/>
                                <w:right w:val="none" w:sz="0" w:space="0" w:color="auto"/>
                              </w:divBdr>
                            </w:div>
                            <w:div w:id="467825293">
                              <w:marLeft w:val="0"/>
                              <w:marRight w:val="0"/>
                              <w:marTop w:val="0"/>
                              <w:marBottom w:val="0"/>
                              <w:divBdr>
                                <w:top w:val="none" w:sz="0" w:space="0" w:color="auto"/>
                                <w:left w:val="none" w:sz="0" w:space="0" w:color="auto"/>
                                <w:bottom w:val="none" w:sz="0" w:space="0" w:color="auto"/>
                                <w:right w:val="none" w:sz="0" w:space="0" w:color="auto"/>
                              </w:divBdr>
                            </w:div>
                            <w:div w:id="2027904723">
                              <w:marLeft w:val="0"/>
                              <w:marRight w:val="0"/>
                              <w:marTop w:val="0"/>
                              <w:marBottom w:val="0"/>
                              <w:divBdr>
                                <w:top w:val="none" w:sz="0" w:space="0" w:color="auto"/>
                                <w:left w:val="none" w:sz="0" w:space="0" w:color="auto"/>
                                <w:bottom w:val="none" w:sz="0" w:space="0" w:color="auto"/>
                                <w:right w:val="none" w:sz="0" w:space="0" w:color="auto"/>
                              </w:divBdr>
                            </w:div>
                            <w:div w:id="2007052981">
                              <w:marLeft w:val="0"/>
                              <w:marRight w:val="0"/>
                              <w:marTop w:val="200"/>
                              <w:marBottom w:val="0"/>
                              <w:divBdr>
                                <w:top w:val="none" w:sz="0" w:space="0" w:color="auto"/>
                                <w:left w:val="none" w:sz="0" w:space="0" w:color="auto"/>
                                <w:bottom w:val="none" w:sz="0" w:space="0" w:color="auto"/>
                                <w:right w:val="none" w:sz="0" w:space="0" w:color="auto"/>
                              </w:divBdr>
                              <w:divsChild>
                                <w:div w:id="1720713618">
                                  <w:marLeft w:val="0"/>
                                  <w:marRight w:val="0"/>
                                  <w:marTop w:val="0"/>
                                  <w:marBottom w:val="0"/>
                                  <w:divBdr>
                                    <w:top w:val="single" w:sz="4" w:space="0" w:color="DCE0E0"/>
                                    <w:left w:val="none" w:sz="0" w:space="0" w:color="auto"/>
                                    <w:bottom w:val="none" w:sz="0" w:space="0" w:color="auto"/>
                                    <w:right w:val="none" w:sz="0" w:space="0" w:color="auto"/>
                                  </w:divBdr>
                                </w:div>
                                <w:div w:id="1460145768">
                                  <w:marLeft w:val="0"/>
                                  <w:marRight w:val="0"/>
                                  <w:marTop w:val="0"/>
                                  <w:marBottom w:val="0"/>
                                  <w:divBdr>
                                    <w:top w:val="single" w:sz="4" w:space="0" w:color="DCE0E0"/>
                                    <w:left w:val="none" w:sz="0" w:space="0" w:color="auto"/>
                                    <w:bottom w:val="none" w:sz="0" w:space="0" w:color="auto"/>
                                    <w:right w:val="none" w:sz="0" w:space="0" w:color="auto"/>
                                  </w:divBdr>
                                </w:div>
                                <w:div w:id="884294767">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652375910">
                  <w:marLeft w:val="0"/>
                  <w:marRight w:val="0"/>
                  <w:marTop w:val="0"/>
                  <w:marBottom w:val="0"/>
                  <w:divBdr>
                    <w:top w:val="none" w:sz="0" w:space="0" w:color="auto"/>
                    <w:left w:val="none" w:sz="0" w:space="0" w:color="auto"/>
                    <w:bottom w:val="none" w:sz="0" w:space="0" w:color="auto"/>
                    <w:right w:val="none" w:sz="0" w:space="0" w:color="auto"/>
                  </w:divBdr>
                  <w:divsChild>
                    <w:div w:id="1977681057">
                      <w:marLeft w:val="0"/>
                      <w:marRight w:val="0"/>
                      <w:marTop w:val="0"/>
                      <w:marBottom w:val="150"/>
                      <w:divBdr>
                        <w:top w:val="single" w:sz="4" w:space="5" w:color="CCCCCC"/>
                        <w:left w:val="single" w:sz="4" w:space="5" w:color="CCCCCC"/>
                        <w:bottom w:val="single" w:sz="4" w:space="0" w:color="CCCCCC"/>
                        <w:right w:val="single" w:sz="4" w:space="5" w:color="CCCCCC"/>
                      </w:divBdr>
                      <w:divsChild>
                        <w:div w:id="72357112">
                          <w:marLeft w:val="-150"/>
                          <w:marRight w:val="-150"/>
                          <w:marTop w:val="0"/>
                          <w:marBottom w:val="0"/>
                          <w:divBdr>
                            <w:top w:val="none" w:sz="0" w:space="0" w:color="auto"/>
                            <w:left w:val="none" w:sz="0" w:space="0" w:color="auto"/>
                            <w:bottom w:val="none" w:sz="0" w:space="0" w:color="auto"/>
                            <w:right w:val="none" w:sz="0" w:space="0" w:color="auto"/>
                          </w:divBdr>
                          <w:divsChild>
                            <w:div w:id="1623149469">
                              <w:marLeft w:val="0"/>
                              <w:marRight w:val="0"/>
                              <w:marTop w:val="0"/>
                              <w:marBottom w:val="0"/>
                              <w:divBdr>
                                <w:top w:val="none" w:sz="0" w:space="0" w:color="auto"/>
                                <w:left w:val="none" w:sz="0" w:space="0" w:color="auto"/>
                                <w:bottom w:val="none" w:sz="0" w:space="0" w:color="auto"/>
                                <w:right w:val="none" w:sz="0" w:space="0" w:color="auto"/>
                              </w:divBdr>
                            </w:div>
                            <w:div w:id="1560745622">
                              <w:marLeft w:val="0"/>
                              <w:marRight w:val="0"/>
                              <w:marTop w:val="0"/>
                              <w:marBottom w:val="0"/>
                              <w:divBdr>
                                <w:top w:val="none" w:sz="0" w:space="0" w:color="auto"/>
                                <w:left w:val="none" w:sz="0" w:space="0" w:color="auto"/>
                                <w:bottom w:val="none" w:sz="0" w:space="0" w:color="auto"/>
                                <w:right w:val="none" w:sz="0" w:space="0" w:color="auto"/>
                              </w:divBdr>
                            </w:div>
                            <w:div w:id="386220367">
                              <w:marLeft w:val="0"/>
                              <w:marRight w:val="0"/>
                              <w:marTop w:val="0"/>
                              <w:marBottom w:val="0"/>
                              <w:divBdr>
                                <w:top w:val="none" w:sz="0" w:space="0" w:color="auto"/>
                                <w:left w:val="none" w:sz="0" w:space="0" w:color="auto"/>
                                <w:bottom w:val="none" w:sz="0" w:space="0" w:color="auto"/>
                                <w:right w:val="none" w:sz="0" w:space="0" w:color="auto"/>
                              </w:divBdr>
                            </w:div>
                            <w:div w:id="2141724921">
                              <w:marLeft w:val="0"/>
                              <w:marRight w:val="0"/>
                              <w:marTop w:val="200"/>
                              <w:marBottom w:val="0"/>
                              <w:divBdr>
                                <w:top w:val="none" w:sz="0" w:space="0" w:color="auto"/>
                                <w:left w:val="none" w:sz="0" w:space="0" w:color="auto"/>
                                <w:bottom w:val="none" w:sz="0" w:space="0" w:color="auto"/>
                                <w:right w:val="none" w:sz="0" w:space="0" w:color="auto"/>
                              </w:divBdr>
                              <w:divsChild>
                                <w:div w:id="1473889">
                                  <w:marLeft w:val="0"/>
                                  <w:marRight w:val="0"/>
                                  <w:marTop w:val="0"/>
                                  <w:marBottom w:val="0"/>
                                  <w:divBdr>
                                    <w:top w:val="single" w:sz="4" w:space="0" w:color="DCE0E0"/>
                                    <w:left w:val="none" w:sz="0" w:space="0" w:color="auto"/>
                                    <w:bottom w:val="none" w:sz="0" w:space="0" w:color="auto"/>
                                    <w:right w:val="none" w:sz="0" w:space="0" w:color="auto"/>
                                  </w:divBdr>
                                </w:div>
                                <w:div w:id="460684170">
                                  <w:marLeft w:val="0"/>
                                  <w:marRight w:val="0"/>
                                  <w:marTop w:val="0"/>
                                  <w:marBottom w:val="0"/>
                                  <w:divBdr>
                                    <w:top w:val="single" w:sz="4" w:space="0" w:color="DCE0E0"/>
                                    <w:left w:val="none" w:sz="0" w:space="0" w:color="auto"/>
                                    <w:bottom w:val="none" w:sz="0" w:space="0" w:color="auto"/>
                                    <w:right w:val="none" w:sz="0" w:space="0" w:color="auto"/>
                                  </w:divBdr>
                                </w:div>
                                <w:div w:id="2146583580">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019771940">
                  <w:marLeft w:val="0"/>
                  <w:marRight w:val="0"/>
                  <w:marTop w:val="0"/>
                  <w:marBottom w:val="0"/>
                  <w:divBdr>
                    <w:top w:val="none" w:sz="0" w:space="0" w:color="auto"/>
                    <w:left w:val="none" w:sz="0" w:space="0" w:color="auto"/>
                    <w:bottom w:val="none" w:sz="0" w:space="0" w:color="auto"/>
                    <w:right w:val="none" w:sz="0" w:space="0" w:color="auto"/>
                  </w:divBdr>
                  <w:divsChild>
                    <w:div w:id="978461280">
                      <w:marLeft w:val="0"/>
                      <w:marRight w:val="0"/>
                      <w:marTop w:val="0"/>
                      <w:marBottom w:val="150"/>
                      <w:divBdr>
                        <w:top w:val="single" w:sz="4" w:space="5" w:color="CCCCCC"/>
                        <w:left w:val="single" w:sz="4" w:space="5" w:color="CCCCCC"/>
                        <w:bottom w:val="single" w:sz="4" w:space="0" w:color="CCCCCC"/>
                        <w:right w:val="single" w:sz="4" w:space="5" w:color="CCCCCC"/>
                      </w:divBdr>
                      <w:divsChild>
                        <w:div w:id="1883127066">
                          <w:marLeft w:val="-150"/>
                          <w:marRight w:val="-150"/>
                          <w:marTop w:val="0"/>
                          <w:marBottom w:val="0"/>
                          <w:divBdr>
                            <w:top w:val="none" w:sz="0" w:space="0" w:color="auto"/>
                            <w:left w:val="none" w:sz="0" w:space="0" w:color="auto"/>
                            <w:bottom w:val="none" w:sz="0" w:space="0" w:color="auto"/>
                            <w:right w:val="none" w:sz="0" w:space="0" w:color="auto"/>
                          </w:divBdr>
                          <w:divsChild>
                            <w:div w:id="1003121020">
                              <w:marLeft w:val="0"/>
                              <w:marRight w:val="0"/>
                              <w:marTop w:val="0"/>
                              <w:marBottom w:val="0"/>
                              <w:divBdr>
                                <w:top w:val="none" w:sz="0" w:space="0" w:color="auto"/>
                                <w:left w:val="none" w:sz="0" w:space="0" w:color="auto"/>
                                <w:bottom w:val="none" w:sz="0" w:space="0" w:color="auto"/>
                                <w:right w:val="none" w:sz="0" w:space="0" w:color="auto"/>
                              </w:divBdr>
                            </w:div>
                            <w:div w:id="1882938170">
                              <w:marLeft w:val="0"/>
                              <w:marRight w:val="0"/>
                              <w:marTop w:val="0"/>
                              <w:marBottom w:val="0"/>
                              <w:divBdr>
                                <w:top w:val="none" w:sz="0" w:space="0" w:color="auto"/>
                                <w:left w:val="none" w:sz="0" w:space="0" w:color="auto"/>
                                <w:bottom w:val="none" w:sz="0" w:space="0" w:color="auto"/>
                                <w:right w:val="none" w:sz="0" w:space="0" w:color="auto"/>
                              </w:divBdr>
                            </w:div>
                            <w:div w:id="1879003051">
                              <w:marLeft w:val="0"/>
                              <w:marRight w:val="0"/>
                              <w:marTop w:val="0"/>
                              <w:marBottom w:val="0"/>
                              <w:divBdr>
                                <w:top w:val="none" w:sz="0" w:space="0" w:color="auto"/>
                                <w:left w:val="none" w:sz="0" w:space="0" w:color="auto"/>
                                <w:bottom w:val="none" w:sz="0" w:space="0" w:color="auto"/>
                                <w:right w:val="none" w:sz="0" w:space="0" w:color="auto"/>
                              </w:divBdr>
                            </w:div>
                            <w:div w:id="655643003">
                              <w:marLeft w:val="0"/>
                              <w:marRight w:val="0"/>
                              <w:marTop w:val="200"/>
                              <w:marBottom w:val="0"/>
                              <w:divBdr>
                                <w:top w:val="none" w:sz="0" w:space="0" w:color="auto"/>
                                <w:left w:val="none" w:sz="0" w:space="0" w:color="auto"/>
                                <w:bottom w:val="none" w:sz="0" w:space="0" w:color="auto"/>
                                <w:right w:val="none" w:sz="0" w:space="0" w:color="auto"/>
                              </w:divBdr>
                              <w:divsChild>
                                <w:div w:id="1763722194">
                                  <w:marLeft w:val="0"/>
                                  <w:marRight w:val="0"/>
                                  <w:marTop w:val="0"/>
                                  <w:marBottom w:val="0"/>
                                  <w:divBdr>
                                    <w:top w:val="single" w:sz="4" w:space="0" w:color="DCE0E0"/>
                                    <w:left w:val="none" w:sz="0" w:space="0" w:color="auto"/>
                                    <w:bottom w:val="none" w:sz="0" w:space="0" w:color="auto"/>
                                    <w:right w:val="none" w:sz="0" w:space="0" w:color="auto"/>
                                  </w:divBdr>
                                </w:div>
                                <w:div w:id="1991784943">
                                  <w:marLeft w:val="0"/>
                                  <w:marRight w:val="0"/>
                                  <w:marTop w:val="0"/>
                                  <w:marBottom w:val="0"/>
                                  <w:divBdr>
                                    <w:top w:val="single" w:sz="4" w:space="0" w:color="DCE0E0"/>
                                    <w:left w:val="none" w:sz="0" w:space="0" w:color="auto"/>
                                    <w:bottom w:val="none" w:sz="0" w:space="0" w:color="auto"/>
                                    <w:right w:val="none" w:sz="0" w:space="0" w:color="auto"/>
                                  </w:divBdr>
                                </w:div>
                                <w:div w:id="462967708">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2139227609">
                  <w:marLeft w:val="0"/>
                  <w:marRight w:val="0"/>
                  <w:marTop w:val="0"/>
                  <w:marBottom w:val="0"/>
                  <w:divBdr>
                    <w:top w:val="none" w:sz="0" w:space="0" w:color="auto"/>
                    <w:left w:val="none" w:sz="0" w:space="0" w:color="auto"/>
                    <w:bottom w:val="none" w:sz="0" w:space="0" w:color="auto"/>
                    <w:right w:val="none" w:sz="0" w:space="0" w:color="auto"/>
                  </w:divBdr>
                  <w:divsChild>
                    <w:div w:id="1411348945">
                      <w:marLeft w:val="0"/>
                      <w:marRight w:val="0"/>
                      <w:marTop w:val="0"/>
                      <w:marBottom w:val="150"/>
                      <w:divBdr>
                        <w:top w:val="single" w:sz="4" w:space="5" w:color="CCCCCC"/>
                        <w:left w:val="single" w:sz="4" w:space="5" w:color="CCCCCC"/>
                        <w:bottom w:val="single" w:sz="4" w:space="0" w:color="CCCCCC"/>
                        <w:right w:val="single" w:sz="4" w:space="5" w:color="CCCCCC"/>
                      </w:divBdr>
                      <w:divsChild>
                        <w:div w:id="1281032618">
                          <w:marLeft w:val="-150"/>
                          <w:marRight w:val="-150"/>
                          <w:marTop w:val="0"/>
                          <w:marBottom w:val="0"/>
                          <w:divBdr>
                            <w:top w:val="none" w:sz="0" w:space="0" w:color="auto"/>
                            <w:left w:val="none" w:sz="0" w:space="0" w:color="auto"/>
                            <w:bottom w:val="none" w:sz="0" w:space="0" w:color="auto"/>
                            <w:right w:val="none" w:sz="0" w:space="0" w:color="auto"/>
                          </w:divBdr>
                          <w:divsChild>
                            <w:div w:id="541332606">
                              <w:marLeft w:val="0"/>
                              <w:marRight w:val="0"/>
                              <w:marTop w:val="0"/>
                              <w:marBottom w:val="0"/>
                              <w:divBdr>
                                <w:top w:val="none" w:sz="0" w:space="0" w:color="auto"/>
                                <w:left w:val="none" w:sz="0" w:space="0" w:color="auto"/>
                                <w:bottom w:val="none" w:sz="0" w:space="0" w:color="auto"/>
                                <w:right w:val="none" w:sz="0" w:space="0" w:color="auto"/>
                              </w:divBdr>
                            </w:div>
                            <w:div w:id="620651557">
                              <w:marLeft w:val="0"/>
                              <w:marRight w:val="0"/>
                              <w:marTop w:val="0"/>
                              <w:marBottom w:val="0"/>
                              <w:divBdr>
                                <w:top w:val="none" w:sz="0" w:space="0" w:color="auto"/>
                                <w:left w:val="none" w:sz="0" w:space="0" w:color="auto"/>
                                <w:bottom w:val="none" w:sz="0" w:space="0" w:color="auto"/>
                                <w:right w:val="none" w:sz="0" w:space="0" w:color="auto"/>
                              </w:divBdr>
                            </w:div>
                            <w:div w:id="1314529662">
                              <w:marLeft w:val="0"/>
                              <w:marRight w:val="0"/>
                              <w:marTop w:val="0"/>
                              <w:marBottom w:val="0"/>
                              <w:divBdr>
                                <w:top w:val="none" w:sz="0" w:space="0" w:color="auto"/>
                                <w:left w:val="none" w:sz="0" w:space="0" w:color="auto"/>
                                <w:bottom w:val="none" w:sz="0" w:space="0" w:color="auto"/>
                                <w:right w:val="none" w:sz="0" w:space="0" w:color="auto"/>
                              </w:divBdr>
                            </w:div>
                            <w:div w:id="1181819868">
                              <w:marLeft w:val="0"/>
                              <w:marRight w:val="0"/>
                              <w:marTop w:val="200"/>
                              <w:marBottom w:val="0"/>
                              <w:divBdr>
                                <w:top w:val="none" w:sz="0" w:space="0" w:color="auto"/>
                                <w:left w:val="none" w:sz="0" w:space="0" w:color="auto"/>
                                <w:bottom w:val="none" w:sz="0" w:space="0" w:color="auto"/>
                                <w:right w:val="none" w:sz="0" w:space="0" w:color="auto"/>
                              </w:divBdr>
                              <w:divsChild>
                                <w:div w:id="1952588377">
                                  <w:marLeft w:val="0"/>
                                  <w:marRight w:val="0"/>
                                  <w:marTop w:val="0"/>
                                  <w:marBottom w:val="0"/>
                                  <w:divBdr>
                                    <w:top w:val="single" w:sz="4" w:space="0" w:color="DCE0E0"/>
                                    <w:left w:val="none" w:sz="0" w:space="0" w:color="auto"/>
                                    <w:bottom w:val="none" w:sz="0" w:space="0" w:color="auto"/>
                                    <w:right w:val="none" w:sz="0" w:space="0" w:color="auto"/>
                                  </w:divBdr>
                                </w:div>
                                <w:div w:id="1247617055">
                                  <w:marLeft w:val="0"/>
                                  <w:marRight w:val="0"/>
                                  <w:marTop w:val="0"/>
                                  <w:marBottom w:val="0"/>
                                  <w:divBdr>
                                    <w:top w:val="single" w:sz="4" w:space="0" w:color="DCE0E0"/>
                                    <w:left w:val="none" w:sz="0" w:space="0" w:color="auto"/>
                                    <w:bottom w:val="none" w:sz="0" w:space="0" w:color="auto"/>
                                    <w:right w:val="none" w:sz="0" w:space="0" w:color="auto"/>
                                  </w:divBdr>
                                </w:div>
                                <w:div w:id="1480878693">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026293769">
                  <w:marLeft w:val="0"/>
                  <w:marRight w:val="0"/>
                  <w:marTop w:val="0"/>
                  <w:marBottom w:val="0"/>
                  <w:divBdr>
                    <w:top w:val="none" w:sz="0" w:space="0" w:color="auto"/>
                    <w:left w:val="none" w:sz="0" w:space="0" w:color="auto"/>
                    <w:bottom w:val="none" w:sz="0" w:space="0" w:color="auto"/>
                    <w:right w:val="none" w:sz="0" w:space="0" w:color="auto"/>
                  </w:divBdr>
                  <w:divsChild>
                    <w:div w:id="511648081">
                      <w:marLeft w:val="0"/>
                      <w:marRight w:val="0"/>
                      <w:marTop w:val="0"/>
                      <w:marBottom w:val="150"/>
                      <w:divBdr>
                        <w:top w:val="single" w:sz="4" w:space="5" w:color="CCCCCC"/>
                        <w:left w:val="single" w:sz="4" w:space="5" w:color="CCCCCC"/>
                        <w:bottom w:val="single" w:sz="4" w:space="0" w:color="CCCCCC"/>
                        <w:right w:val="single" w:sz="4" w:space="5" w:color="CCCCCC"/>
                      </w:divBdr>
                      <w:divsChild>
                        <w:div w:id="1069422424">
                          <w:marLeft w:val="-150"/>
                          <w:marRight w:val="-150"/>
                          <w:marTop w:val="0"/>
                          <w:marBottom w:val="0"/>
                          <w:divBdr>
                            <w:top w:val="none" w:sz="0" w:space="0" w:color="auto"/>
                            <w:left w:val="none" w:sz="0" w:space="0" w:color="auto"/>
                            <w:bottom w:val="none" w:sz="0" w:space="0" w:color="auto"/>
                            <w:right w:val="none" w:sz="0" w:space="0" w:color="auto"/>
                          </w:divBdr>
                          <w:divsChild>
                            <w:div w:id="1423337232">
                              <w:marLeft w:val="0"/>
                              <w:marRight w:val="0"/>
                              <w:marTop w:val="0"/>
                              <w:marBottom w:val="0"/>
                              <w:divBdr>
                                <w:top w:val="none" w:sz="0" w:space="0" w:color="auto"/>
                                <w:left w:val="none" w:sz="0" w:space="0" w:color="auto"/>
                                <w:bottom w:val="none" w:sz="0" w:space="0" w:color="auto"/>
                                <w:right w:val="none" w:sz="0" w:space="0" w:color="auto"/>
                              </w:divBdr>
                            </w:div>
                            <w:div w:id="1692221234">
                              <w:marLeft w:val="0"/>
                              <w:marRight w:val="0"/>
                              <w:marTop w:val="0"/>
                              <w:marBottom w:val="0"/>
                              <w:divBdr>
                                <w:top w:val="none" w:sz="0" w:space="0" w:color="auto"/>
                                <w:left w:val="none" w:sz="0" w:space="0" w:color="auto"/>
                                <w:bottom w:val="none" w:sz="0" w:space="0" w:color="auto"/>
                                <w:right w:val="none" w:sz="0" w:space="0" w:color="auto"/>
                              </w:divBdr>
                            </w:div>
                            <w:div w:id="2077433013">
                              <w:marLeft w:val="0"/>
                              <w:marRight w:val="0"/>
                              <w:marTop w:val="0"/>
                              <w:marBottom w:val="0"/>
                              <w:divBdr>
                                <w:top w:val="none" w:sz="0" w:space="0" w:color="auto"/>
                                <w:left w:val="none" w:sz="0" w:space="0" w:color="auto"/>
                                <w:bottom w:val="none" w:sz="0" w:space="0" w:color="auto"/>
                                <w:right w:val="none" w:sz="0" w:space="0" w:color="auto"/>
                              </w:divBdr>
                            </w:div>
                            <w:div w:id="224225079">
                              <w:marLeft w:val="0"/>
                              <w:marRight w:val="0"/>
                              <w:marTop w:val="200"/>
                              <w:marBottom w:val="0"/>
                              <w:divBdr>
                                <w:top w:val="none" w:sz="0" w:space="0" w:color="auto"/>
                                <w:left w:val="none" w:sz="0" w:space="0" w:color="auto"/>
                                <w:bottom w:val="none" w:sz="0" w:space="0" w:color="auto"/>
                                <w:right w:val="none" w:sz="0" w:space="0" w:color="auto"/>
                              </w:divBdr>
                              <w:divsChild>
                                <w:div w:id="1324818517">
                                  <w:marLeft w:val="0"/>
                                  <w:marRight w:val="0"/>
                                  <w:marTop w:val="0"/>
                                  <w:marBottom w:val="0"/>
                                  <w:divBdr>
                                    <w:top w:val="single" w:sz="4" w:space="0" w:color="DCE0E0"/>
                                    <w:left w:val="none" w:sz="0" w:space="0" w:color="auto"/>
                                    <w:bottom w:val="none" w:sz="0" w:space="0" w:color="auto"/>
                                    <w:right w:val="none" w:sz="0" w:space="0" w:color="auto"/>
                                  </w:divBdr>
                                </w:div>
                                <w:div w:id="1949509633">
                                  <w:marLeft w:val="0"/>
                                  <w:marRight w:val="0"/>
                                  <w:marTop w:val="0"/>
                                  <w:marBottom w:val="0"/>
                                  <w:divBdr>
                                    <w:top w:val="single" w:sz="4" w:space="0" w:color="DCE0E0"/>
                                    <w:left w:val="none" w:sz="0" w:space="0" w:color="auto"/>
                                    <w:bottom w:val="none" w:sz="0" w:space="0" w:color="auto"/>
                                    <w:right w:val="none" w:sz="0" w:space="0" w:color="auto"/>
                                  </w:divBdr>
                                </w:div>
                                <w:div w:id="1302345218">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763765367">
                  <w:marLeft w:val="0"/>
                  <w:marRight w:val="0"/>
                  <w:marTop w:val="0"/>
                  <w:marBottom w:val="0"/>
                  <w:divBdr>
                    <w:top w:val="none" w:sz="0" w:space="0" w:color="auto"/>
                    <w:left w:val="none" w:sz="0" w:space="0" w:color="auto"/>
                    <w:bottom w:val="none" w:sz="0" w:space="0" w:color="auto"/>
                    <w:right w:val="none" w:sz="0" w:space="0" w:color="auto"/>
                  </w:divBdr>
                  <w:divsChild>
                    <w:div w:id="2141071764">
                      <w:marLeft w:val="0"/>
                      <w:marRight w:val="0"/>
                      <w:marTop w:val="0"/>
                      <w:marBottom w:val="150"/>
                      <w:divBdr>
                        <w:top w:val="single" w:sz="4" w:space="5" w:color="CCCCCC"/>
                        <w:left w:val="single" w:sz="4" w:space="5" w:color="CCCCCC"/>
                        <w:bottom w:val="single" w:sz="4" w:space="0" w:color="CCCCCC"/>
                        <w:right w:val="single" w:sz="4" w:space="5" w:color="CCCCCC"/>
                      </w:divBdr>
                      <w:divsChild>
                        <w:div w:id="530412068">
                          <w:marLeft w:val="-150"/>
                          <w:marRight w:val="-150"/>
                          <w:marTop w:val="0"/>
                          <w:marBottom w:val="0"/>
                          <w:divBdr>
                            <w:top w:val="none" w:sz="0" w:space="0" w:color="auto"/>
                            <w:left w:val="none" w:sz="0" w:space="0" w:color="auto"/>
                            <w:bottom w:val="none" w:sz="0" w:space="0" w:color="auto"/>
                            <w:right w:val="none" w:sz="0" w:space="0" w:color="auto"/>
                          </w:divBdr>
                          <w:divsChild>
                            <w:div w:id="1894347718">
                              <w:marLeft w:val="0"/>
                              <w:marRight w:val="0"/>
                              <w:marTop w:val="0"/>
                              <w:marBottom w:val="0"/>
                              <w:divBdr>
                                <w:top w:val="none" w:sz="0" w:space="0" w:color="auto"/>
                                <w:left w:val="none" w:sz="0" w:space="0" w:color="auto"/>
                                <w:bottom w:val="none" w:sz="0" w:space="0" w:color="auto"/>
                                <w:right w:val="none" w:sz="0" w:space="0" w:color="auto"/>
                              </w:divBdr>
                            </w:div>
                            <w:div w:id="468671810">
                              <w:marLeft w:val="0"/>
                              <w:marRight w:val="0"/>
                              <w:marTop w:val="0"/>
                              <w:marBottom w:val="0"/>
                              <w:divBdr>
                                <w:top w:val="none" w:sz="0" w:space="0" w:color="auto"/>
                                <w:left w:val="none" w:sz="0" w:space="0" w:color="auto"/>
                                <w:bottom w:val="none" w:sz="0" w:space="0" w:color="auto"/>
                                <w:right w:val="none" w:sz="0" w:space="0" w:color="auto"/>
                              </w:divBdr>
                            </w:div>
                            <w:div w:id="1826974332">
                              <w:marLeft w:val="0"/>
                              <w:marRight w:val="0"/>
                              <w:marTop w:val="0"/>
                              <w:marBottom w:val="0"/>
                              <w:divBdr>
                                <w:top w:val="none" w:sz="0" w:space="0" w:color="auto"/>
                                <w:left w:val="none" w:sz="0" w:space="0" w:color="auto"/>
                                <w:bottom w:val="none" w:sz="0" w:space="0" w:color="auto"/>
                                <w:right w:val="none" w:sz="0" w:space="0" w:color="auto"/>
                              </w:divBdr>
                            </w:div>
                            <w:div w:id="1520271096">
                              <w:marLeft w:val="0"/>
                              <w:marRight w:val="0"/>
                              <w:marTop w:val="200"/>
                              <w:marBottom w:val="0"/>
                              <w:divBdr>
                                <w:top w:val="none" w:sz="0" w:space="0" w:color="auto"/>
                                <w:left w:val="none" w:sz="0" w:space="0" w:color="auto"/>
                                <w:bottom w:val="none" w:sz="0" w:space="0" w:color="auto"/>
                                <w:right w:val="none" w:sz="0" w:space="0" w:color="auto"/>
                              </w:divBdr>
                              <w:divsChild>
                                <w:div w:id="1082750807">
                                  <w:marLeft w:val="0"/>
                                  <w:marRight w:val="0"/>
                                  <w:marTop w:val="0"/>
                                  <w:marBottom w:val="0"/>
                                  <w:divBdr>
                                    <w:top w:val="single" w:sz="4" w:space="0" w:color="DCE0E0"/>
                                    <w:left w:val="none" w:sz="0" w:space="0" w:color="auto"/>
                                    <w:bottom w:val="none" w:sz="0" w:space="0" w:color="auto"/>
                                    <w:right w:val="none" w:sz="0" w:space="0" w:color="auto"/>
                                  </w:divBdr>
                                </w:div>
                                <w:div w:id="43603530">
                                  <w:marLeft w:val="0"/>
                                  <w:marRight w:val="0"/>
                                  <w:marTop w:val="0"/>
                                  <w:marBottom w:val="0"/>
                                  <w:divBdr>
                                    <w:top w:val="single" w:sz="4" w:space="0" w:color="DCE0E0"/>
                                    <w:left w:val="none" w:sz="0" w:space="0" w:color="auto"/>
                                    <w:bottom w:val="none" w:sz="0" w:space="0" w:color="auto"/>
                                    <w:right w:val="none" w:sz="0" w:space="0" w:color="auto"/>
                                  </w:divBdr>
                                </w:div>
                                <w:div w:id="1846165564">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278417183">
                  <w:marLeft w:val="0"/>
                  <w:marRight w:val="0"/>
                  <w:marTop w:val="0"/>
                  <w:marBottom w:val="0"/>
                  <w:divBdr>
                    <w:top w:val="none" w:sz="0" w:space="0" w:color="auto"/>
                    <w:left w:val="none" w:sz="0" w:space="0" w:color="auto"/>
                    <w:bottom w:val="none" w:sz="0" w:space="0" w:color="auto"/>
                    <w:right w:val="none" w:sz="0" w:space="0" w:color="auto"/>
                  </w:divBdr>
                  <w:divsChild>
                    <w:div w:id="945312581">
                      <w:marLeft w:val="0"/>
                      <w:marRight w:val="0"/>
                      <w:marTop w:val="0"/>
                      <w:marBottom w:val="150"/>
                      <w:divBdr>
                        <w:top w:val="single" w:sz="4" w:space="5" w:color="CCCCCC"/>
                        <w:left w:val="single" w:sz="4" w:space="5" w:color="CCCCCC"/>
                        <w:bottom w:val="single" w:sz="4" w:space="0" w:color="CCCCCC"/>
                        <w:right w:val="single" w:sz="4" w:space="5" w:color="CCCCCC"/>
                      </w:divBdr>
                      <w:divsChild>
                        <w:div w:id="1320500847">
                          <w:marLeft w:val="-150"/>
                          <w:marRight w:val="-150"/>
                          <w:marTop w:val="0"/>
                          <w:marBottom w:val="0"/>
                          <w:divBdr>
                            <w:top w:val="none" w:sz="0" w:space="0" w:color="auto"/>
                            <w:left w:val="none" w:sz="0" w:space="0" w:color="auto"/>
                            <w:bottom w:val="none" w:sz="0" w:space="0" w:color="auto"/>
                            <w:right w:val="none" w:sz="0" w:space="0" w:color="auto"/>
                          </w:divBdr>
                          <w:divsChild>
                            <w:div w:id="863132236">
                              <w:marLeft w:val="0"/>
                              <w:marRight w:val="0"/>
                              <w:marTop w:val="0"/>
                              <w:marBottom w:val="0"/>
                              <w:divBdr>
                                <w:top w:val="none" w:sz="0" w:space="0" w:color="auto"/>
                                <w:left w:val="none" w:sz="0" w:space="0" w:color="auto"/>
                                <w:bottom w:val="none" w:sz="0" w:space="0" w:color="auto"/>
                                <w:right w:val="none" w:sz="0" w:space="0" w:color="auto"/>
                              </w:divBdr>
                            </w:div>
                            <w:div w:id="1115174523">
                              <w:marLeft w:val="0"/>
                              <w:marRight w:val="0"/>
                              <w:marTop w:val="0"/>
                              <w:marBottom w:val="0"/>
                              <w:divBdr>
                                <w:top w:val="none" w:sz="0" w:space="0" w:color="auto"/>
                                <w:left w:val="none" w:sz="0" w:space="0" w:color="auto"/>
                                <w:bottom w:val="none" w:sz="0" w:space="0" w:color="auto"/>
                                <w:right w:val="none" w:sz="0" w:space="0" w:color="auto"/>
                              </w:divBdr>
                            </w:div>
                            <w:div w:id="1069115207">
                              <w:marLeft w:val="0"/>
                              <w:marRight w:val="0"/>
                              <w:marTop w:val="0"/>
                              <w:marBottom w:val="0"/>
                              <w:divBdr>
                                <w:top w:val="none" w:sz="0" w:space="0" w:color="auto"/>
                                <w:left w:val="none" w:sz="0" w:space="0" w:color="auto"/>
                                <w:bottom w:val="none" w:sz="0" w:space="0" w:color="auto"/>
                                <w:right w:val="none" w:sz="0" w:space="0" w:color="auto"/>
                              </w:divBdr>
                            </w:div>
                            <w:div w:id="1094086682">
                              <w:marLeft w:val="0"/>
                              <w:marRight w:val="0"/>
                              <w:marTop w:val="200"/>
                              <w:marBottom w:val="0"/>
                              <w:divBdr>
                                <w:top w:val="none" w:sz="0" w:space="0" w:color="auto"/>
                                <w:left w:val="none" w:sz="0" w:space="0" w:color="auto"/>
                                <w:bottom w:val="none" w:sz="0" w:space="0" w:color="auto"/>
                                <w:right w:val="none" w:sz="0" w:space="0" w:color="auto"/>
                              </w:divBdr>
                              <w:divsChild>
                                <w:div w:id="1000277307">
                                  <w:marLeft w:val="0"/>
                                  <w:marRight w:val="0"/>
                                  <w:marTop w:val="0"/>
                                  <w:marBottom w:val="0"/>
                                  <w:divBdr>
                                    <w:top w:val="single" w:sz="4" w:space="0" w:color="DCE0E0"/>
                                    <w:left w:val="none" w:sz="0" w:space="0" w:color="auto"/>
                                    <w:bottom w:val="none" w:sz="0" w:space="0" w:color="auto"/>
                                    <w:right w:val="none" w:sz="0" w:space="0" w:color="auto"/>
                                  </w:divBdr>
                                </w:div>
                                <w:div w:id="1025860311">
                                  <w:marLeft w:val="0"/>
                                  <w:marRight w:val="0"/>
                                  <w:marTop w:val="0"/>
                                  <w:marBottom w:val="0"/>
                                  <w:divBdr>
                                    <w:top w:val="single" w:sz="4" w:space="0" w:color="DCE0E0"/>
                                    <w:left w:val="none" w:sz="0" w:space="0" w:color="auto"/>
                                    <w:bottom w:val="none" w:sz="0" w:space="0" w:color="auto"/>
                                    <w:right w:val="none" w:sz="0" w:space="0" w:color="auto"/>
                                  </w:divBdr>
                                </w:div>
                                <w:div w:id="1691492656">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 w:id="1307315250">
                  <w:marLeft w:val="0"/>
                  <w:marRight w:val="0"/>
                  <w:marTop w:val="0"/>
                  <w:marBottom w:val="0"/>
                  <w:divBdr>
                    <w:top w:val="none" w:sz="0" w:space="0" w:color="auto"/>
                    <w:left w:val="none" w:sz="0" w:space="0" w:color="auto"/>
                    <w:bottom w:val="none" w:sz="0" w:space="0" w:color="auto"/>
                    <w:right w:val="none" w:sz="0" w:space="0" w:color="auto"/>
                  </w:divBdr>
                  <w:divsChild>
                    <w:div w:id="1707676328">
                      <w:marLeft w:val="0"/>
                      <w:marRight w:val="0"/>
                      <w:marTop w:val="0"/>
                      <w:marBottom w:val="150"/>
                      <w:divBdr>
                        <w:top w:val="single" w:sz="4" w:space="5" w:color="CCCCCC"/>
                        <w:left w:val="single" w:sz="4" w:space="5" w:color="CCCCCC"/>
                        <w:bottom w:val="single" w:sz="4" w:space="0" w:color="CCCCCC"/>
                        <w:right w:val="single" w:sz="4" w:space="5" w:color="CCCCCC"/>
                      </w:divBdr>
                      <w:divsChild>
                        <w:div w:id="1015616656">
                          <w:marLeft w:val="-150"/>
                          <w:marRight w:val="-150"/>
                          <w:marTop w:val="0"/>
                          <w:marBottom w:val="0"/>
                          <w:divBdr>
                            <w:top w:val="none" w:sz="0" w:space="0" w:color="auto"/>
                            <w:left w:val="none" w:sz="0" w:space="0" w:color="auto"/>
                            <w:bottom w:val="none" w:sz="0" w:space="0" w:color="auto"/>
                            <w:right w:val="none" w:sz="0" w:space="0" w:color="auto"/>
                          </w:divBdr>
                          <w:divsChild>
                            <w:div w:id="2135058921">
                              <w:marLeft w:val="0"/>
                              <w:marRight w:val="0"/>
                              <w:marTop w:val="0"/>
                              <w:marBottom w:val="0"/>
                              <w:divBdr>
                                <w:top w:val="none" w:sz="0" w:space="0" w:color="auto"/>
                                <w:left w:val="none" w:sz="0" w:space="0" w:color="auto"/>
                                <w:bottom w:val="none" w:sz="0" w:space="0" w:color="auto"/>
                                <w:right w:val="none" w:sz="0" w:space="0" w:color="auto"/>
                              </w:divBdr>
                            </w:div>
                            <w:div w:id="658461645">
                              <w:marLeft w:val="0"/>
                              <w:marRight w:val="0"/>
                              <w:marTop w:val="0"/>
                              <w:marBottom w:val="0"/>
                              <w:divBdr>
                                <w:top w:val="none" w:sz="0" w:space="0" w:color="auto"/>
                                <w:left w:val="none" w:sz="0" w:space="0" w:color="auto"/>
                                <w:bottom w:val="none" w:sz="0" w:space="0" w:color="auto"/>
                                <w:right w:val="none" w:sz="0" w:space="0" w:color="auto"/>
                              </w:divBdr>
                            </w:div>
                            <w:div w:id="1928492173">
                              <w:marLeft w:val="0"/>
                              <w:marRight w:val="0"/>
                              <w:marTop w:val="0"/>
                              <w:marBottom w:val="0"/>
                              <w:divBdr>
                                <w:top w:val="none" w:sz="0" w:space="0" w:color="auto"/>
                                <w:left w:val="none" w:sz="0" w:space="0" w:color="auto"/>
                                <w:bottom w:val="none" w:sz="0" w:space="0" w:color="auto"/>
                                <w:right w:val="none" w:sz="0" w:space="0" w:color="auto"/>
                              </w:divBdr>
                            </w:div>
                            <w:div w:id="1991909546">
                              <w:marLeft w:val="0"/>
                              <w:marRight w:val="0"/>
                              <w:marTop w:val="200"/>
                              <w:marBottom w:val="0"/>
                              <w:divBdr>
                                <w:top w:val="none" w:sz="0" w:space="0" w:color="auto"/>
                                <w:left w:val="none" w:sz="0" w:space="0" w:color="auto"/>
                                <w:bottom w:val="none" w:sz="0" w:space="0" w:color="auto"/>
                                <w:right w:val="none" w:sz="0" w:space="0" w:color="auto"/>
                              </w:divBdr>
                              <w:divsChild>
                                <w:div w:id="1616668940">
                                  <w:marLeft w:val="0"/>
                                  <w:marRight w:val="0"/>
                                  <w:marTop w:val="0"/>
                                  <w:marBottom w:val="0"/>
                                  <w:divBdr>
                                    <w:top w:val="single" w:sz="4" w:space="0" w:color="DCE0E0"/>
                                    <w:left w:val="none" w:sz="0" w:space="0" w:color="auto"/>
                                    <w:bottom w:val="none" w:sz="0" w:space="0" w:color="auto"/>
                                    <w:right w:val="none" w:sz="0" w:space="0" w:color="auto"/>
                                  </w:divBdr>
                                </w:div>
                                <w:div w:id="527252927">
                                  <w:marLeft w:val="0"/>
                                  <w:marRight w:val="0"/>
                                  <w:marTop w:val="0"/>
                                  <w:marBottom w:val="0"/>
                                  <w:divBdr>
                                    <w:top w:val="single" w:sz="4" w:space="0" w:color="DCE0E0"/>
                                    <w:left w:val="none" w:sz="0" w:space="0" w:color="auto"/>
                                    <w:bottom w:val="none" w:sz="0" w:space="0" w:color="auto"/>
                                    <w:right w:val="none" w:sz="0" w:space="0" w:color="auto"/>
                                  </w:divBdr>
                                </w:div>
                                <w:div w:id="1435517392">
                                  <w:marLeft w:val="0"/>
                                  <w:marRight w:val="0"/>
                                  <w:marTop w:val="0"/>
                                  <w:marBottom w:val="0"/>
                                  <w:divBdr>
                                    <w:top w:val="single" w:sz="4" w:space="0" w:color="DCE0E0"/>
                                    <w:left w:val="none" w:sz="0" w:space="0" w:color="auto"/>
                                    <w:bottom w:val="none" w:sz="0" w:space="0" w:color="auto"/>
                                    <w:right w:val="none" w:sz="0" w:space="0" w:color="auto"/>
                                  </w:divBdr>
                                </w:div>
                              </w:divsChild>
                            </w:div>
                          </w:divsChild>
                        </w:div>
                      </w:divsChild>
                    </w:div>
                  </w:divsChild>
                </w:div>
              </w:divsChild>
            </w:div>
          </w:divsChild>
        </w:div>
      </w:divsChild>
    </w:div>
    <w:div w:id="1693609531">
      <w:bodyDiv w:val="1"/>
      <w:marLeft w:val="0"/>
      <w:marRight w:val="0"/>
      <w:marTop w:val="0"/>
      <w:marBottom w:val="0"/>
      <w:divBdr>
        <w:top w:val="none" w:sz="0" w:space="0" w:color="auto"/>
        <w:left w:val="none" w:sz="0" w:space="0" w:color="auto"/>
        <w:bottom w:val="none" w:sz="0" w:space="0" w:color="auto"/>
        <w:right w:val="none" w:sz="0" w:space="0" w:color="auto"/>
      </w:divBdr>
    </w:div>
    <w:div w:id="1699502930">
      <w:bodyDiv w:val="1"/>
      <w:marLeft w:val="0"/>
      <w:marRight w:val="0"/>
      <w:marTop w:val="0"/>
      <w:marBottom w:val="0"/>
      <w:divBdr>
        <w:top w:val="none" w:sz="0" w:space="0" w:color="auto"/>
        <w:left w:val="none" w:sz="0" w:space="0" w:color="auto"/>
        <w:bottom w:val="none" w:sz="0" w:space="0" w:color="auto"/>
        <w:right w:val="none" w:sz="0" w:space="0" w:color="auto"/>
      </w:divBdr>
    </w:div>
    <w:div w:id="1737438751">
      <w:bodyDiv w:val="1"/>
      <w:marLeft w:val="0"/>
      <w:marRight w:val="0"/>
      <w:marTop w:val="0"/>
      <w:marBottom w:val="0"/>
      <w:divBdr>
        <w:top w:val="none" w:sz="0" w:space="0" w:color="auto"/>
        <w:left w:val="none" w:sz="0" w:space="0" w:color="auto"/>
        <w:bottom w:val="none" w:sz="0" w:space="0" w:color="auto"/>
        <w:right w:val="none" w:sz="0" w:space="0" w:color="auto"/>
      </w:divBdr>
      <w:divsChild>
        <w:div w:id="511068212">
          <w:marLeft w:val="0"/>
          <w:marRight w:val="0"/>
          <w:marTop w:val="150"/>
          <w:marBottom w:val="0"/>
          <w:divBdr>
            <w:top w:val="none" w:sz="0" w:space="0" w:color="auto"/>
            <w:left w:val="none" w:sz="0" w:space="0" w:color="auto"/>
            <w:bottom w:val="none" w:sz="0" w:space="0" w:color="auto"/>
            <w:right w:val="none" w:sz="0" w:space="0" w:color="auto"/>
          </w:divBdr>
          <w:divsChild>
            <w:div w:id="381487989">
              <w:marLeft w:val="0"/>
              <w:marRight w:val="0"/>
              <w:marTop w:val="0"/>
              <w:marBottom w:val="0"/>
              <w:divBdr>
                <w:top w:val="single" w:sz="4" w:space="0" w:color="CCCCCC"/>
                <w:left w:val="single" w:sz="4" w:space="8" w:color="CCCCCC"/>
                <w:bottom w:val="single" w:sz="4" w:space="5" w:color="CCCCCC"/>
                <w:right w:val="single" w:sz="4" w:space="8" w:color="CCCCCC"/>
              </w:divBdr>
              <w:divsChild>
                <w:div w:id="1086418832">
                  <w:marLeft w:val="-150"/>
                  <w:marRight w:val="-150"/>
                  <w:marTop w:val="0"/>
                  <w:marBottom w:val="0"/>
                  <w:divBdr>
                    <w:top w:val="none" w:sz="0" w:space="0" w:color="auto"/>
                    <w:left w:val="none" w:sz="0" w:space="0" w:color="auto"/>
                    <w:bottom w:val="none" w:sz="0" w:space="0" w:color="auto"/>
                    <w:right w:val="none" w:sz="0" w:space="0" w:color="auto"/>
                  </w:divBdr>
                  <w:divsChild>
                    <w:div w:id="11117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6950">
          <w:marLeft w:val="0"/>
          <w:marRight w:val="0"/>
          <w:marTop w:val="150"/>
          <w:marBottom w:val="0"/>
          <w:divBdr>
            <w:top w:val="none" w:sz="0" w:space="0" w:color="auto"/>
            <w:left w:val="none" w:sz="0" w:space="0" w:color="auto"/>
            <w:bottom w:val="none" w:sz="0" w:space="0" w:color="auto"/>
            <w:right w:val="none" w:sz="0" w:space="0" w:color="auto"/>
          </w:divBdr>
          <w:divsChild>
            <w:div w:id="1833912006">
              <w:marLeft w:val="0"/>
              <w:marRight w:val="0"/>
              <w:marTop w:val="0"/>
              <w:marBottom w:val="0"/>
              <w:divBdr>
                <w:top w:val="single" w:sz="4" w:space="0" w:color="CCCCCC"/>
                <w:left w:val="single" w:sz="4" w:space="8" w:color="CCCCCC"/>
                <w:bottom w:val="single" w:sz="4" w:space="0" w:color="CCCCCC"/>
                <w:right w:val="single" w:sz="4" w:space="8" w:color="CCCCCC"/>
              </w:divBdr>
              <w:divsChild>
                <w:div w:id="11801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499">
          <w:marLeft w:val="0"/>
          <w:marRight w:val="0"/>
          <w:marTop w:val="150"/>
          <w:marBottom w:val="0"/>
          <w:divBdr>
            <w:top w:val="none" w:sz="0" w:space="0" w:color="auto"/>
            <w:left w:val="none" w:sz="0" w:space="0" w:color="auto"/>
            <w:bottom w:val="none" w:sz="0" w:space="0" w:color="auto"/>
            <w:right w:val="none" w:sz="0" w:space="0" w:color="auto"/>
          </w:divBdr>
          <w:divsChild>
            <w:div w:id="1938370687">
              <w:marLeft w:val="0"/>
              <w:marRight w:val="0"/>
              <w:marTop w:val="0"/>
              <w:marBottom w:val="0"/>
              <w:divBdr>
                <w:top w:val="single" w:sz="4" w:space="0" w:color="CCCCCC"/>
                <w:left w:val="single" w:sz="4" w:space="8" w:color="CCCCCC"/>
                <w:bottom w:val="single" w:sz="4" w:space="0" w:color="CCCCCC"/>
                <w:right w:val="single" w:sz="4" w:space="8" w:color="CCCCCC"/>
              </w:divBdr>
              <w:divsChild>
                <w:div w:id="1217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531">
      <w:bodyDiv w:val="1"/>
      <w:marLeft w:val="0"/>
      <w:marRight w:val="0"/>
      <w:marTop w:val="0"/>
      <w:marBottom w:val="0"/>
      <w:divBdr>
        <w:top w:val="none" w:sz="0" w:space="0" w:color="auto"/>
        <w:left w:val="none" w:sz="0" w:space="0" w:color="auto"/>
        <w:bottom w:val="none" w:sz="0" w:space="0" w:color="auto"/>
        <w:right w:val="none" w:sz="0" w:space="0" w:color="auto"/>
      </w:divBdr>
      <w:divsChild>
        <w:div w:id="108084235">
          <w:marLeft w:val="0"/>
          <w:marRight w:val="450"/>
          <w:marTop w:val="0"/>
          <w:marBottom w:val="0"/>
          <w:divBdr>
            <w:top w:val="none" w:sz="0" w:space="0" w:color="auto"/>
            <w:left w:val="none" w:sz="0" w:space="0" w:color="auto"/>
            <w:bottom w:val="none" w:sz="0" w:space="0" w:color="auto"/>
            <w:right w:val="none" w:sz="0" w:space="0" w:color="auto"/>
          </w:divBdr>
          <w:divsChild>
            <w:div w:id="513421846">
              <w:marLeft w:val="0"/>
              <w:marRight w:val="0"/>
              <w:marTop w:val="0"/>
              <w:marBottom w:val="0"/>
              <w:divBdr>
                <w:top w:val="none" w:sz="0" w:space="0" w:color="auto"/>
                <w:left w:val="none" w:sz="0" w:space="0" w:color="auto"/>
                <w:bottom w:val="none" w:sz="0" w:space="0" w:color="auto"/>
                <w:right w:val="none" w:sz="0" w:space="0" w:color="auto"/>
              </w:divBdr>
            </w:div>
          </w:divsChild>
        </w:div>
        <w:div w:id="1408723920">
          <w:marLeft w:val="0"/>
          <w:marRight w:val="0"/>
          <w:marTop w:val="0"/>
          <w:marBottom w:val="0"/>
          <w:divBdr>
            <w:top w:val="none" w:sz="0" w:space="0" w:color="auto"/>
            <w:left w:val="none" w:sz="0" w:space="0" w:color="auto"/>
            <w:bottom w:val="none" w:sz="0" w:space="0" w:color="auto"/>
            <w:right w:val="none" w:sz="0" w:space="0" w:color="auto"/>
          </w:divBdr>
          <w:divsChild>
            <w:div w:id="162163825">
              <w:marLeft w:val="0"/>
              <w:marRight w:val="5095"/>
              <w:marTop w:val="0"/>
              <w:marBottom w:val="0"/>
              <w:divBdr>
                <w:top w:val="none" w:sz="0" w:space="0" w:color="auto"/>
                <w:left w:val="none" w:sz="0" w:space="0" w:color="auto"/>
                <w:bottom w:val="none" w:sz="0" w:space="0" w:color="auto"/>
                <w:right w:val="none" w:sz="0" w:space="0" w:color="auto"/>
              </w:divBdr>
            </w:div>
          </w:divsChild>
        </w:div>
        <w:div w:id="796341109">
          <w:marLeft w:val="0"/>
          <w:marRight w:val="450"/>
          <w:marTop w:val="0"/>
          <w:marBottom w:val="0"/>
          <w:divBdr>
            <w:top w:val="none" w:sz="0" w:space="0" w:color="auto"/>
            <w:left w:val="none" w:sz="0" w:space="0" w:color="auto"/>
            <w:bottom w:val="none" w:sz="0" w:space="0" w:color="auto"/>
            <w:right w:val="none" w:sz="0" w:space="0" w:color="auto"/>
          </w:divBdr>
          <w:divsChild>
            <w:div w:id="611745652">
              <w:marLeft w:val="0"/>
              <w:marRight w:val="0"/>
              <w:marTop w:val="0"/>
              <w:marBottom w:val="0"/>
              <w:divBdr>
                <w:top w:val="none" w:sz="0" w:space="0" w:color="auto"/>
                <w:left w:val="none" w:sz="0" w:space="0" w:color="auto"/>
                <w:bottom w:val="none" w:sz="0" w:space="0" w:color="auto"/>
                <w:right w:val="none" w:sz="0" w:space="0" w:color="auto"/>
              </w:divBdr>
            </w:div>
          </w:divsChild>
        </w:div>
        <w:div w:id="276061214">
          <w:marLeft w:val="0"/>
          <w:marRight w:val="0"/>
          <w:marTop w:val="0"/>
          <w:marBottom w:val="0"/>
          <w:divBdr>
            <w:top w:val="none" w:sz="0" w:space="0" w:color="auto"/>
            <w:left w:val="none" w:sz="0" w:space="0" w:color="auto"/>
            <w:bottom w:val="none" w:sz="0" w:space="0" w:color="auto"/>
            <w:right w:val="none" w:sz="0" w:space="0" w:color="auto"/>
          </w:divBdr>
          <w:divsChild>
            <w:div w:id="346712078">
              <w:marLeft w:val="0"/>
              <w:marRight w:val="5095"/>
              <w:marTop w:val="0"/>
              <w:marBottom w:val="0"/>
              <w:divBdr>
                <w:top w:val="none" w:sz="0" w:space="0" w:color="auto"/>
                <w:left w:val="none" w:sz="0" w:space="0" w:color="auto"/>
                <w:bottom w:val="none" w:sz="0" w:space="0" w:color="auto"/>
                <w:right w:val="none" w:sz="0" w:space="0" w:color="auto"/>
              </w:divBdr>
            </w:div>
          </w:divsChild>
        </w:div>
        <w:div w:id="48191830">
          <w:marLeft w:val="0"/>
          <w:marRight w:val="450"/>
          <w:marTop w:val="0"/>
          <w:marBottom w:val="0"/>
          <w:divBdr>
            <w:top w:val="none" w:sz="0" w:space="0" w:color="auto"/>
            <w:left w:val="none" w:sz="0" w:space="0" w:color="auto"/>
            <w:bottom w:val="none" w:sz="0" w:space="0" w:color="auto"/>
            <w:right w:val="none" w:sz="0" w:space="0" w:color="auto"/>
          </w:divBdr>
          <w:divsChild>
            <w:div w:id="44916218">
              <w:marLeft w:val="0"/>
              <w:marRight w:val="0"/>
              <w:marTop w:val="0"/>
              <w:marBottom w:val="0"/>
              <w:divBdr>
                <w:top w:val="single" w:sz="4" w:space="0" w:color="D4D4D4"/>
                <w:left w:val="single" w:sz="4" w:space="0" w:color="D4D4D4"/>
                <w:bottom w:val="single" w:sz="4" w:space="0" w:color="D4D4D4"/>
                <w:right w:val="single" w:sz="4" w:space="0" w:color="D4D4D4"/>
              </w:divBdr>
            </w:div>
            <w:div w:id="1755319974">
              <w:marLeft w:val="0"/>
              <w:marRight w:val="0"/>
              <w:marTop w:val="0"/>
              <w:marBottom w:val="0"/>
              <w:divBdr>
                <w:top w:val="none" w:sz="0" w:space="0" w:color="auto"/>
                <w:left w:val="none" w:sz="0" w:space="0" w:color="auto"/>
                <w:bottom w:val="none" w:sz="0" w:space="0" w:color="auto"/>
                <w:right w:val="none" w:sz="0" w:space="0" w:color="auto"/>
              </w:divBdr>
            </w:div>
          </w:divsChild>
        </w:div>
        <w:div w:id="14117421">
          <w:marLeft w:val="0"/>
          <w:marRight w:val="0"/>
          <w:marTop w:val="0"/>
          <w:marBottom w:val="0"/>
          <w:divBdr>
            <w:top w:val="none" w:sz="0" w:space="0" w:color="auto"/>
            <w:left w:val="none" w:sz="0" w:space="0" w:color="auto"/>
            <w:bottom w:val="none" w:sz="0" w:space="0" w:color="auto"/>
            <w:right w:val="none" w:sz="0" w:space="0" w:color="auto"/>
          </w:divBdr>
          <w:divsChild>
            <w:div w:id="1214923717">
              <w:marLeft w:val="0"/>
              <w:marRight w:val="5095"/>
              <w:marTop w:val="0"/>
              <w:marBottom w:val="0"/>
              <w:divBdr>
                <w:top w:val="none" w:sz="0" w:space="0" w:color="auto"/>
                <w:left w:val="none" w:sz="0" w:space="0" w:color="auto"/>
                <w:bottom w:val="none" w:sz="0" w:space="0" w:color="auto"/>
                <w:right w:val="none" w:sz="0" w:space="0" w:color="auto"/>
              </w:divBdr>
            </w:div>
          </w:divsChild>
        </w:div>
        <w:div w:id="1564174570">
          <w:marLeft w:val="0"/>
          <w:marRight w:val="450"/>
          <w:marTop w:val="0"/>
          <w:marBottom w:val="0"/>
          <w:divBdr>
            <w:top w:val="none" w:sz="0" w:space="0" w:color="auto"/>
            <w:left w:val="none" w:sz="0" w:space="0" w:color="auto"/>
            <w:bottom w:val="none" w:sz="0" w:space="0" w:color="auto"/>
            <w:right w:val="none" w:sz="0" w:space="0" w:color="auto"/>
          </w:divBdr>
          <w:divsChild>
            <w:div w:id="1776098933">
              <w:marLeft w:val="0"/>
              <w:marRight w:val="0"/>
              <w:marTop w:val="0"/>
              <w:marBottom w:val="0"/>
              <w:divBdr>
                <w:top w:val="single" w:sz="4" w:space="0" w:color="D4D4D4"/>
                <w:left w:val="single" w:sz="4" w:space="0" w:color="D4D4D4"/>
                <w:bottom w:val="single" w:sz="4" w:space="0" w:color="D4D4D4"/>
                <w:right w:val="single" w:sz="4" w:space="0" w:color="D4D4D4"/>
              </w:divBdr>
            </w:div>
            <w:div w:id="184178873">
              <w:marLeft w:val="0"/>
              <w:marRight w:val="0"/>
              <w:marTop w:val="0"/>
              <w:marBottom w:val="0"/>
              <w:divBdr>
                <w:top w:val="none" w:sz="0" w:space="0" w:color="auto"/>
                <w:left w:val="none" w:sz="0" w:space="0" w:color="auto"/>
                <w:bottom w:val="none" w:sz="0" w:space="0" w:color="auto"/>
                <w:right w:val="none" w:sz="0" w:space="0" w:color="auto"/>
              </w:divBdr>
            </w:div>
          </w:divsChild>
        </w:div>
        <w:div w:id="1672368284">
          <w:marLeft w:val="0"/>
          <w:marRight w:val="0"/>
          <w:marTop w:val="0"/>
          <w:marBottom w:val="0"/>
          <w:divBdr>
            <w:top w:val="none" w:sz="0" w:space="0" w:color="auto"/>
            <w:left w:val="none" w:sz="0" w:space="0" w:color="auto"/>
            <w:bottom w:val="none" w:sz="0" w:space="0" w:color="auto"/>
            <w:right w:val="none" w:sz="0" w:space="0" w:color="auto"/>
          </w:divBdr>
          <w:divsChild>
            <w:div w:id="198202059">
              <w:marLeft w:val="0"/>
              <w:marRight w:val="5095"/>
              <w:marTop w:val="0"/>
              <w:marBottom w:val="0"/>
              <w:divBdr>
                <w:top w:val="none" w:sz="0" w:space="0" w:color="auto"/>
                <w:left w:val="none" w:sz="0" w:space="0" w:color="auto"/>
                <w:bottom w:val="none" w:sz="0" w:space="0" w:color="auto"/>
                <w:right w:val="none" w:sz="0" w:space="0" w:color="auto"/>
              </w:divBdr>
            </w:div>
          </w:divsChild>
        </w:div>
        <w:div w:id="21903612">
          <w:marLeft w:val="0"/>
          <w:marRight w:val="450"/>
          <w:marTop w:val="0"/>
          <w:marBottom w:val="0"/>
          <w:divBdr>
            <w:top w:val="none" w:sz="0" w:space="0" w:color="auto"/>
            <w:left w:val="none" w:sz="0" w:space="0" w:color="auto"/>
            <w:bottom w:val="none" w:sz="0" w:space="0" w:color="auto"/>
            <w:right w:val="none" w:sz="0" w:space="0" w:color="auto"/>
          </w:divBdr>
          <w:divsChild>
            <w:div w:id="326173970">
              <w:marLeft w:val="0"/>
              <w:marRight w:val="0"/>
              <w:marTop w:val="0"/>
              <w:marBottom w:val="0"/>
              <w:divBdr>
                <w:top w:val="single" w:sz="4" w:space="0" w:color="D4D4D4"/>
                <w:left w:val="single" w:sz="4" w:space="0" w:color="D4D4D4"/>
                <w:bottom w:val="single" w:sz="4" w:space="0" w:color="D4D4D4"/>
                <w:right w:val="single" w:sz="4" w:space="0" w:color="D4D4D4"/>
              </w:divBdr>
            </w:div>
            <w:div w:id="447359085">
              <w:marLeft w:val="0"/>
              <w:marRight w:val="0"/>
              <w:marTop w:val="0"/>
              <w:marBottom w:val="0"/>
              <w:divBdr>
                <w:top w:val="none" w:sz="0" w:space="0" w:color="auto"/>
                <w:left w:val="none" w:sz="0" w:space="0" w:color="auto"/>
                <w:bottom w:val="none" w:sz="0" w:space="0" w:color="auto"/>
                <w:right w:val="none" w:sz="0" w:space="0" w:color="auto"/>
              </w:divBdr>
            </w:div>
          </w:divsChild>
        </w:div>
        <w:div w:id="1471556134">
          <w:marLeft w:val="0"/>
          <w:marRight w:val="0"/>
          <w:marTop w:val="0"/>
          <w:marBottom w:val="0"/>
          <w:divBdr>
            <w:top w:val="none" w:sz="0" w:space="0" w:color="auto"/>
            <w:left w:val="none" w:sz="0" w:space="0" w:color="auto"/>
            <w:bottom w:val="none" w:sz="0" w:space="0" w:color="auto"/>
            <w:right w:val="none" w:sz="0" w:space="0" w:color="auto"/>
          </w:divBdr>
          <w:divsChild>
            <w:div w:id="1115756511">
              <w:marLeft w:val="0"/>
              <w:marRight w:val="5095"/>
              <w:marTop w:val="0"/>
              <w:marBottom w:val="0"/>
              <w:divBdr>
                <w:top w:val="none" w:sz="0" w:space="0" w:color="auto"/>
                <w:left w:val="none" w:sz="0" w:space="0" w:color="auto"/>
                <w:bottom w:val="none" w:sz="0" w:space="0" w:color="auto"/>
                <w:right w:val="none" w:sz="0" w:space="0" w:color="auto"/>
              </w:divBdr>
            </w:div>
          </w:divsChild>
        </w:div>
        <w:div w:id="17900078">
          <w:marLeft w:val="0"/>
          <w:marRight w:val="450"/>
          <w:marTop w:val="0"/>
          <w:marBottom w:val="0"/>
          <w:divBdr>
            <w:top w:val="none" w:sz="0" w:space="0" w:color="auto"/>
            <w:left w:val="none" w:sz="0" w:space="0" w:color="auto"/>
            <w:bottom w:val="none" w:sz="0" w:space="0" w:color="auto"/>
            <w:right w:val="none" w:sz="0" w:space="0" w:color="auto"/>
          </w:divBdr>
          <w:divsChild>
            <w:div w:id="57441181">
              <w:marLeft w:val="0"/>
              <w:marRight w:val="0"/>
              <w:marTop w:val="0"/>
              <w:marBottom w:val="0"/>
              <w:divBdr>
                <w:top w:val="single" w:sz="4" w:space="0" w:color="D4D4D4"/>
                <w:left w:val="single" w:sz="4" w:space="0" w:color="D4D4D4"/>
                <w:bottom w:val="single" w:sz="4" w:space="0" w:color="D4D4D4"/>
                <w:right w:val="single" w:sz="4" w:space="0" w:color="D4D4D4"/>
              </w:divBdr>
            </w:div>
            <w:div w:id="1548026033">
              <w:marLeft w:val="0"/>
              <w:marRight w:val="0"/>
              <w:marTop w:val="0"/>
              <w:marBottom w:val="0"/>
              <w:divBdr>
                <w:top w:val="none" w:sz="0" w:space="0" w:color="auto"/>
                <w:left w:val="none" w:sz="0" w:space="0" w:color="auto"/>
                <w:bottom w:val="none" w:sz="0" w:space="0" w:color="auto"/>
                <w:right w:val="none" w:sz="0" w:space="0" w:color="auto"/>
              </w:divBdr>
            </w:div>
          </w:divsChild>
        </w:div>
        <w:div w:id="1726879292">
          <w:marLeft w:val="0"/>
          <w:marRight w:val="0"/>
          <w:marTop w:val="0"/>
          <w:marBottom w:val="0"/>
          <w:divBdr>
            <w:top w:val="none" w:sz="0" w:space="0" w:color="auto"/>
            <w:left w:val="none" w:sz="0" w:space="0" w:color="auto"/>
            <w:bottom w:val="none" w:sz="0" w:space="0" w:color="auto"/>
            <w:right w:val="none" w:sz="0" w:space="0" w:color="auto"/>
          </w:divBdr>
          <w:divsChild>
            <w:div w:id="1339581199">
              <w:marLeft w:val="0"/>
              <w:marRight w:val="5095"/>
              <w:marTop w:val="0"/>
              <w:marBottom w:val="0"/>
              <w:divBdr>
                <w:top w:val="none" w:sz="0" w:space="0" w:color="auto"/>
                <w:left w:val="none" w:sz="0" w:space="0" w:color="auto"/>
                <w:bottom w:val="none" w:sz="0" w:space="0" w:color="auto"/>
                <w:right w:val="none" w:sz="0" w:space="0" w:color="auto"/>
              </w:divBdr>
            </w:div>
          </w:divsChild>
        </w:div>
        <w:div w:id="1663895763">
          <w:marLeft w:val="0"/>
          <w:marRight w:val="450"/>
          <w:marTop w:val="0"/>
          <w:marBottom w:val="0"/>
          <w:divBdr>
            <w:top w:val="none" w:sz="0" w:space="0" w:color="auto"/>
            <w:left w:val="none" w:sz="0" w:space="0" w:color="auto"/>
            <w:bottom w:val="none" w:sz="0" w:space="0" w:color="auto"/>
            <w:right w:val="none" w:sz="0" w:space="0" w:color="auto"/>
          </w:divBdr>
          <w:divsChild>
            <w:div w:id="174613494">
              <w:marLeft w:val="0"/>
              <w:marRight w:val="0"/>
              <w:marTop w:val="0"/>
              <w:marBottom w:val="0"/>
              <w:divBdr>
                <w:top w:val="single" w:sz="4" w:space="0" w:color="D4D4D4"/>
                <w:left w:val="single" w:sz="4" w:space="0" w:color="D4D4D4"/>
                <w:bottom w:val="single" w:sz="4" w:space="0" w:color="D4D4D4"/>
                <w:right w:val="single" w:sz="4" w:space="0" w:color="D4D4D4"/>
              </w:divBdr>
            </w:div>
            <w:div w:id="212351356">
              <w:marLeft w:val="0"/>
              <w:marRight w:val="0"/>
              <w:marTop w:val="0"/>
              <w:marBottom w:val="0"/>
              <w:divBdr>
                <w:top w:val="none" w:sz="0" w:space="0" w:color="auto"/>
                <w:left w:val="none" w:sz="0" w:space="0" w:color="auto"/>
                <w:bottom w:val="none" w:sz="0" w:space="0" w:color="auto"/>
                <w:right w:val="none" w:sz="0" w:space="0" w:color="auto"/>
              </w:divBdr>
            </w:div>
          </w:divsChild>
        </w:div>
        <w:div w:id="370541228">
          <w:marLeft w:val="0"/>
          <w:marRight w:val="0"/>
          <w:marTop w:val="0"/>
          <w:marBottom w:val="0"/>
          <w:divBdr>
            <w:top w:val="none" w:sz="0" w:space="0" w:color="auto"/>
            <w:left w:val="none" w:sz="0" w:space="0" w:color="auto"/>
            <w:bottom w:val="none" w:sz="0" w:space="0" w:color="auto"/>
            <w:right w:val="none" w:sz="0" w:space="0" w:color="auto"/>
          </w:divBdr>
          <w:divsChild>
            <w:div w:id="172190334">
              <w:marLeft w:val="0"/>
              <w:marRight w:val="5095"/>
              <w:marTop w:val="0"/>
              <w:marBottom w:val="0"/>
              <w:divBdr>
                <w:top w:val="none" w:sz="0" w:space="0" w:color="auto"/>
                <w:left w:val="none" w:sz="0" w:space="0" w:color="auto"/>
                <w:bottom w:val="none" w:sz="0" w:space="0" w:color="auto"/>
                <w:right w:val="none" w:sz="0" w:space="0" w:color="auto"/>
              </w:divBdr>
            </w:div>
          </w:divsChild>
        </w:div>
        <w:div w:id="801923565">
          <w:marLeft w:val="0"/>
          <w:marRight w:val="450"/>
          <w:marTop w:val="0"/>
          <w:marBottom w:val="0"/>
          <w:divBdr>
            <w:top w:val="none" w:sz="0" w:space="0" w:color="auto"/>
            <w:left w:val="none" w:sz="0" w:space="0" w:color="auto"/>
            <w:bottom w:val="none" w:sz="0" w:space="0" w:color="auto"/>
            <w:right w:val="none" w:sz="0" w:space="0" w:color="auto"/>
          </w:divBdr>
          <w:divsChild>
            <w:div w:id="206334209">
              <w:marLeft w:val="0"/>
              <w:marRight w:val="0"/>
              <w:marTop w:val="0"/>
              <w:marBottom w:val="0"/>
              <w:divBdr>
                <w:top w:val="single" w:sz="4" w:space="0" w:color="D4D4D4"/>
                <w:left w:val="single" w:sz="4" w:space="0" w:color="D4D4D4"/>
                <w:bottom w:val="single" w:sz="4" w:space="0" w:color="D4D4D4"/>
                <w:right w:val="single" w:sz="4" w:space="0" w:color="D4D4D4"/>
              </w:divBdr>
            </w:div>
            <w:div w:id="2007901575">
              <w:marLeft w:val="0"/>
              <w:marRight w:val="0"/>
              <w:marTop w:val="0"/>
              <w:marBottom w:val="0"/>
              <w:divBdr>
                <w:top w:val="none" w:sz="0" w:space="0" w:color="auto"/>
                <w:left w:val="none" w:sz="0" w:space="0" w:color="auto"/>
                <w:bottom w:val="none" w:sz="0" w:space="0" w:color="auto"/>
                <w:right w:val="none" w:sz="0" w:space="0" w:color="auto"/>
              </w:divBdr>
            </w:div>
          </w:divsChild>
        </w:div>
        <w:div w:id="1314455600">
          <w:marLeft w:val="0"/>
          <w:marRight w:val="0"/>
          <w:marTop w:val="0"/>
          <w:marBottom w:val="0"/>
          <w:divBdr>
            <w:top w:val="none" w:sz="0" w:space="0" w:color="auto"/>
            <w:left w:val="none" w:sz="0" w:space="0" w:color="auto"/>
            <w:bottom w:val="none" w:sz="0" w:space="0" w:color="auto"/>
            <w:right w:val="none" w:sz="0" w:space="0" w:color="auto"/>
          </w:divBdr>
          <w:divsChild>
            <w:div w:id="1500803842">
              <w:marLeft w:val="0"/>
              <w:marRight w:val="5095"/>
              <w:marTop w:val="0"/>
              <w:marBottom w:val="0"/>
              <w:divBdr>
                <w:top w:val="none" w:sz="0" w:space="0" w:color="auto"/>
                <w:left w:val="none" w:sz="0" w:space="0" w:color="auto"/>
                <w:bottom w:val="none" w:sz="0" w:space="0" w:color="auto"/>
                <w:right w:val="none" w:sz="0" w:space="0" w:color="auto"/>
              </w:divBdr>
            </w:div>
          </w:divsChild>
        </w:div>
        <w:div w:id="750203860">
          <w:marLeft w:val="0"/>
          <w:marRight w:val="450"/>
          <w:marTop w:val="0"/>
          <w:marBottom w:val="0"/>
          <w:divBdr>
            <w:top w:val="none" w:sz="0" w:space="0" w:color="auto"/>
            <w:left w:val="none" w:sz="0" w:space="0" w:color="auto"/>
            <w:bottom w:val="none" w:sz="0" w:space="0" w:color="auto"/>
            <w:right w:val="none" w:sz="0" w:space="0" w:color="auto"/>
          </w:divBdr>
          <w:divsChild>
            <w:div w:id="680472550">
              <w:marLeft w:val="0"/>
              <w:marRight w:val="0"/>
              <w:marTop w:val="0"/>
              <w:marBottom w:val="0"/>
              <w:divBdr>
                <w:top w:val="single" w:sz="4" w:space="0" w:color="D4D4D4"/>
                <w:left w:val="single" w:sz="4" w:space="0" w:color="D4D4D4"/>
                <w:bottom w:val="single" w:sz="4" w:space="0" w:color="D4D4D4"/>
                <w:right w:val="single" w:sz="4" w:space="0" w:color="D4D4D4"/>
              </w:divBdr>
            </w:div>
            <w:div w:id="343018051">
              <w:marLeft w:val="0"/>
              <w:marRight w:val="0"/>
              <w:marTop w:val="0"/>
              <w:marBottom w:val="0"/>
              <w:divBdr>
                <w:top w:val="none" w:sz="0" w:space="0" w:color="auto"/>
                <w:left w:val="none" w:sz="0" w:space="0" w:color="auto"/>
                <w:bottom w:val="none" w:sz="0" w:space="0" w:color="auto"/>
                <w:right w:val="none" w:sz="0" w:space="0" w:color="auto"/>
              </w:divBdr>
            </w:div>
          </w:divsChild>
        </w:div>
        <w:div w:id="1005278321">
          <w:marLeft w:val="0"/>
          <w:marRight w:val="0"/>
          <w:marTop w:val="0"/>
          <w:marBottom w:val="0"/>
          <w:divBdr>
            <w:top w:val="none" w:sz="0" w:space="0" w:color="auto"/>
            <w:left w:val="none" w:sz="0" w:space="0" w:color="auto"/>
            <w:bottom w:val="none" w:sz="0" w:space="0" w:color="auto"/>
            <w:right w:val="none" w:sz="0" w:space="0" w:color="auto"/>
          </w:divBdr>
          <w:divsChild>
            <w:div w:id="1978140230">
              <w:marLeft w:val="0"/>
              <w:marRight w:val="5095"/>
              <w:marTop w:val="0"/>
              <w:marBottom w:val="0"/>
              <w:divBdr>
                <w:top w:val="none" w:sz="0" w:space="0" w:color="auto"/>
                <w:left w:val="none" w:sz="0" w:space="0" w:color="auto"/>
                <w:bottom w:val="none" w:sz="0" w:space="0" w:color="auto"/>
                <w:right w:val="none" w:sz="0" w:space="0" w:color="auto"/>
              </w:divBdr>
            </w:div>
          </w:divsChild>
        </w:div>
        <w:div w:id="296028331">
          <w:marLeft w:val="0"/>
          <w:marRight w:val="450"/>
          <w:marTop w:val="0"/>
          <w:marBottom w:val="0"/>
          <w:divBdr>
            <w:top w:val="none" w:sz="0" w:space="0" w:color="auto"/>
            <w:left w:val="none" w:sz="0" w:space="0" w:color="auto"/>
            <w:bottom w:val="none" w:sz="0" w:space="0" w:color="auto"/>
            <w:right w:val="none" w:sz="0" w:space="0" w:color="auto"/>
          </w:divBdr>
          <w:divsChild>
            <w:div w:id="460877778">
              <w:marLeft w:val="0"/>
              <w:marRight w:val="0"/>
              <w:marTop w:val="0"/>
              <w:marBottom w:val="0"/>
              <w:divBdr>
                <w:top w:val="single" w:sz="4" w:space="0" w:color="D4D4D4"/>
                <w:left w:val="single" w:sz="4" w:space="0" w:color="D4D4D4"/>
                <w:bottom w:val="single" w:sz="4" w:space="0" w:color="D4D4D4"/>
                <w:right w:val="single" w:sz="4" w:space="0" w:color="D4D4D4"/>
              </w:divBdr>
            </w:div>
            <w:div w:id="1748530398">
              <w:marLeft w:val="0"/>
              <w:marRight w:val="0"/>
              <w:marTop w:val="0"/>
              <w:marBottom w:val="0"/>
              <w:divBdr>
                <w:top w:val="none" w:sz="0" w:space="0" w:color="auto"/>
                <w:left w:val="none" w:sz="0" w:space="0" w:color="auto"/>
                <w:bottom w:val="none" w:sz="0" w:space="0" w:color="auto"/>
                <w:right w:val="none" w:sz="0" w:space="0" w:color="auto"/>
              </w:divBdr>
            </w:div>
          </w:divsChild>
        </w:div>
        <w:div w:id="355080997">
          <w:marLeft w:val="0"/>
          <w:marRight w:val="0"/>
          <w:marTop w:val="0"/>
          <w:marBottom w:val="0"/>
          <w:divBdr>
            <w:top w:val="none" w:sz="0" w:space="0" w:color="auto"/>
            <w:left w:val="none" w:sz="0" w:space="0" w:color="auto"/>
            <w:bottom w:val="none" w:sz="0" w:space="0" w:color="auto"/>
            <w:right w:val="none" w:sz="0" w:space="0" w:color="auto"/>
          </w:divBdr>
        </w:div>
      </w:divsChild>
    </w:div>
    <w:div w:id="1831169099">
      <w:bodyDiv w:val="1"/>
      <w:marLeft w:val="0"/>
      <w:marRight w:val="0"/>
      <w:marTop w:val="0"/>
      <w:marBottom w:val="0"/>
      <w:divBdr>
        <w:top w:val="none" w:sz="0" w:space="0" w:color="auto"/>
        <w:left w:val="none" w:sz="0" w:space="0" w:color="auto"/>
        <w:bottom w:val="none" w:sz="0" w:space="0" w:color="auto"/>
        <w:right w:val="none" w:sz="0" w:space="0" w:color="auto"/>
      </w:divBdr>
      <w:divsChild>
        <w:div w:id="1415081629">
          <w:marLeft w:val="0"/>
          <w:marRight w:val="0"/>
          <w:marTop w:val="0"/>
          <w:marBottom w:val="0"/>
          <w:divBdr>
            <w:top w:val="none" w:sz="0" w:space="0" w:color="auto"/>
            <w:left w:val="none" w:sz="0" w:space="0" w:color="auto"/>
            <w:bottom w:val="none" w:sz="0" w:space="0" w:color="auto"/>
            <w:right w:val="none" w:sz="0" w:space="0" w:color="auto"/>
          </w:divBdr>
          <w:divsChild>
            <w:div w:id="185992331">
              <w:marLeft w:val="0"/>
              <w:marRight w:val="0"/>
              <w:marTop w:val="0"/>
              <w:marBottom w:val="0"/>
              <w:divBdr>
                <w:top w:val="none" w:sz="0" w:space="0" w:color="auto"/>
                <w:left w:val="none" w:sz="0" w:space="0" w:color="auto"/>
                <w:bottom w:val="none" w:sz="0" w:space="0" w:color="auto"/>
                <w:right w:val="none" w:sz="0" w:space="0" w:color="auto"/>
              </w:divBdr>
              <w:divsChild>
                <w:div w:id="1678312492">
                  <w:marLeft w:val="0"/>
                  <w:marRight w:val="0"/>
                  <w:marTop w:val="100"/>
                  <w:marBottom w:val="100"/>
                  <w:divBdr>
                    <w:top w:val="none" w:sz="0" w:space="0" w:color="auto"/>
                    <w:left w:val="none" w:sz="0" w:space="0" w:color="auto"/>
                    <w:bottom w:val="none" w:sz="0" w:space="0" w:color="auto"/>
                    <w:right w:val="none" w:sz="0" w:space="0" w:color="auto"/>
                  </w:divBdr>
                </w:div>
              </w:divsChild>
            </w:div>
            <w:div w:id="570503545">
              <w:marLeft w:val="0"/>
              <w:marRight w:val="0"/>
              <w:marTop w:val="0"/>
              <w:marBottom w:val="0"/>
              <w:divBdr>
                <w:top w:val="none" w:sz="0" w:space="0" w:color="auto"/>
                <w:left w:val="none" w:sz="0" w:space="0" w:color="auto"/>
                <w:bottom w:val="none" w:sz="0" w:space="0" w:color="auto"/>
                <w:right w:val="none" w:sz="0" w:space="0" w:color="auto"/>
              </w:divBdr>
              <w:divsChild>
                <w:div w:id="1340041981">
                  <w:marLeft w:val="0"/>
                  <w:marRight w:val="0"/>
                  <w:marTop w:val="100"/>
                  <w:marBottom w:val="100"/>
                  <w:divBdr>
                    <w:top w:val="none" w:sz="0" w:space="0" w:color="auto"/>
                    <w:left w:val="none" w:sz="0" w:space="0" w:color="auto"/>
                    <w:bottom w:val="none" w:sz="0" w:space="0" w:color="auto"/>
                    <w:right w:val="none" w:sz="0" w:space="0" w:color="auto"/>
                  </w:divBdr>
                </w:div>
              </w:divsChild>
            </w:div>
            <w:div w:id="919293004">
              <w:marLeft w:val="0"/>
              <w:marRight w:val="0"/>
              <w:marTop w:val="0"/>
              <w:marBottom w:val="0"/>
              <w:divBdr>
                <w:top w:val="none" w:sz="0" w:space="0" w:color="auto"/>
                <w:left w:val="none" w:sz="0" w:space="0" w:color="auto"/>
                <w:bottom w:val="none" w:sz="0" w:space="0" w:color="auto"/>
                <w:right w:val="none" w:sz="0" w:space="0" w:color="auto"/>
              </w:divBdr>
              <w:divsChild>
                <w:div w:id="42491125">
                  <w:marLeft w:val="0"/>
                  <w:marRight w:val="0"/>
                  <w:marTop w:val="100"/>
                  <w:marBottom w:val="100"/>
                  <w:divBdr>
                    <w:top w:val="none" w:sz="0" w:space="0" w:color="auto"/>
                    <w:left w:val="none" w:sz="0" w:space="0" w:color="auto"/>
                    <w:bottom w:val="none" w:sz="0" w:space="0" w:color="auto"/>
                    <w:right w:val="none" w:sz="0" w:space="0" w:color="auto"/>
                  </w:divBdr>
                </w:div>
              </w:divsChild>
            </w:div>
            <w:div w:id="69934765">
              <w:marLeft w:val="0"/>
              <w:marRight w:val="0"/>
              <w:marTop w:val="0"/>
              <w:marBottom w:val="0"/>
              <w:divBdr>
                <w:top w:val="none" w:sz="0" w:space="0" w:color="auto"/>
                <w:left w:val="none" w:sz="0" w:space="0" w:color="auto"/>
                <w:bottom w:val="none" w:sz="0" w:space="0" w:color="auto"/>
                <w:right w:val="none" w:sz="0" w:space="0" w:color="auto"/>
              </w:divBdr>
              <w:divsChild>
                <w:div w:id="2386821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13286292">
          <w:marLeft w:val="0"/>
          <w:marRight w:val="0"/>
          <w:marTop w:val="0"/>
          <w:marBottom w:val="0"/>
          <w:divBdr>
            <w:top w:val="none" w:sz="0" w:space="0" w:color="auto"/>
            <w:left w:val="none" w:sz="0" w:space="0" w:color="auto"/>
            <w:bottom w:val="none" w:sz="0" w:space="0" w:color="auto"/>
            <w:right w:val="none" w:sz="0" w:space="0" w:color="auto"/>
          </w:divBdr>
          <w:divsChild>
            <w:div w:id="910699791">
              <w:marLeft w:val="0"/>
              <w:marRight w:val="0"/>
              <w:marTop w:val="0"/>
              <w:marBottom w:val="0"/>
              <w:divBdr>
                <w:top w:val="none" w:sz="0" w:space="0" w:color="auto"/>
                <w:left w:val="none" w:sz="0" w:space="0" w:color="auto"/>
                <w:bottom w:val="none" w:sz="0" w:space="0" w:color="auto"/>
                <w:right w:val="none" w:sz="0" w:space="0" w:color="auto"/>
              </w:divBdr>
            </w:div>
            <w:div w:id="399136435">
              <w:marLeft w:val="0"/>
              <w:marRight w:val="0"/>
              <w:marTop w:val="0"/>
              <w:marBottom w:val="0"/>
              <w:divBdr>
                <w:top w:val="none" w:sz="0" w:space="0" w:color="auto"/>
                <w:left w:val="none" w:sz="0" w:space="0" w:color="auto"/>
                <w:bottom w:val="none" w:sz="0" w:space="0" w:color="auto"/>
                <w:right w:val="none" w:sz="0" w:space="0" w:color="auto"/>
              </w:divBdr>
              <w:divsChild>
                <w:div w:id="927737072">
                  <w:marLeft w:val="0"/>
                  <w:marRight w:val="0"/>
                  <w:marTop w:val="0"/>
                  <w:marBottom w:val="0"/>
                  <w:divBdr>
                    <w:top w:val="none" w:sz="0" w:space="0" w:color="auto"/>
                    <w:left w:val="none" w:sz="0" w:space="0" w:color="auto"/>
                    <w:bottom w:val="none" w:sz="0" w:space="0" w:color="auto"/>
                    <w:right w:val="none" w:sz="0" w:space="0" w:color="auto"/>
                  </w:divBdr>
                </w:div>
              </w:divsChild>
            </w:div>
            <w:div w:id="954823427">
              <w:marLeft w:val="0"/>
              <w:marRight w:val="0"/>
              <w:marTop w:val="0"/>
              <w:marBottom w:val="0"/>
              <w:divBdr>
                <w:top w:val="none" w:sz="0" w:space="0" w:color="auto"/>
                <w:left w:val="none" w:sz="0" w:space="0" w:color="auto"/>
                <w:bottom w:val="none" w:sz="0" w:space="0" w:color="auto"/>
                <w:right w:val="none" w:sz="0" w:space="0" w:color="auto"/>
              </w:divBdr>
              <w:divsChild>
                <w:div w:id="879635580">
                  <w:marLeft w:val="0"/>
                  <w:marRight w:val="0"/>
                  <w:marTop w:val="0"/>
                  <w:marBottom w:val="0"/>
                  <w:divBdr>
                    <w:top w:val="none" w:sz="0" w:space="0" w:color="auto"/>
                    <w:left w:val="none" w:sz="0" w:space="0" w:color="auto"/>
                    <w:bottom w:val="none" w:sz="0" w:space="0" w:color="auto"/>
                    <w:right w:val="none" w:sz="0" w:space="0" w:color="auto"/>
                  </w:divBdr>
                </w:div>
              </w:divsChild>
            </w:div>
            <w:div w:id="1201478716">
              <w:marLeft w:val="0"/>
              <w:marRight w:val="0"/>
              <w:marTop w:val="0"/>
              <w:marBottom w:val="0"/>
              <w:divBdr>
                <w:top w:val="none" w:sz="0" w:space="0" w:color="auto"/>
                <w:left w:val="none" w:sz="0" w:space="0" w:color="auto"/>
                <w:bottom w:val="none" w:sz="0" w:space="0" w:color="auto"/>
                <w:right w:val="none" w:sz="0" w:space="0" w:color="auto"/>
              </w:divBdr>
              <w:divsChild>
                <w:div w:id="15983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10209">
      <w:bodyDiv w:val="1"/>
      <w:marLeft w:val="0"/>
      <w:marRight w:val="0"/>
      <w:marTop w:val="0"/>
      <w:marBottom w:val="0"/>
      <w:divBdr>
        <w:top w:val="none" w:sz="0" w:space="0" w:color="auto"/>
        <w:left w:val="none" w:sz="0" w:space="0" w:color="auto"/>
        <w:bottom w:val="none" w:sz="0" w:space="0" w:color="auto"/>
        <w:right w:val="none" w:sz="0" w:space="0" w:color="auto"/>
      </w:divBdr>
    </w:div>
    <w:div w:id="20752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hyperlink" Target="http://www.bombayhospitalindore.com/wp-content/uploads/2014/10/Picture8.jpg" TargetMode="External"/><Relationship Id="rId42" Type="http://schemas.openxmlformats.org/officeDocument/2006/relationships/hyperlink" Target="https://www.sehat.com/bombay-hospital-indore" TargetMode="External"/><Relationship Id="rId47" Type="http://schemas.openxmlformats.org/officeDocument/2006/relationships/image" Target="media/image19.jpeg"/><Relationship Id="rId63" Type="http://schemas.openxmlformats.org/officeDocument/2006/relationships/hyperlink" Target="https://www.sehat.com/greater-kailash-hospital-indore" TargetMode="External"/><Relationship Id="rId68" Type="http://schemas.openxmlformats.org/officeDocument/2006/relationships/image" Target="media/image34.jpeg"/><Relationship Id="rId84" Type="http://schemas.openxmlformats.org/officeDocument/2006/relationships/hyperlink" Target="http://www.chlhospitals.org/dr-vinaykumar-bohara/" TargetMode="External"/><Relationship Id="rId89" Type="http://schemas.openxmlformats.org/officeDocument/2006/relationships/hyperlink" Target="http://www.chlhealthcare.com/contact/?d=Dr.%20Atul%20Karande"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www.bombayhospitalindore.com/?page_id=1390" TargetMode="External"/><Relationship Id="rId107" Type="http://schemas.openxmlformats.org/officeDocument/2006/relationships/hyperlink" Target="https://www.sehat.com/arihant-hospital-research-center-indore" TargetMode="External"/><Relationship Id="rId11" Type="http://schemas.openxmlformats.org/officeDocument/2006/relationships/hyperlink" Target="http://www.bombayhospitalindore.com/wp-content/uploads/2014/11/Picture1.jpg" TargetMode="External"/><Relationship Id="rId24" Type="http://schemas.openxmlformats.org/officeDocument/2006/relationships/image" Target="media/image10.jpeg"/><Relationship Id="rId32" Type="http://schemas.openxmlformats.org/officeDocument/2006/relationships/hyperlink" Target="http://www.bombayhospitalindore.com/patient-stories" TargetMode="External"/><Relationship Id="rId37" Type="http://schemas.openxmlformats.org/officeDocument/2006/relationships/hyperlink" Target="http://www.bombayhospital.com/" TargetMode="External"/><Relationship Id="rId40" Type="http://schemas.openxmlformats.org/officeDocument/2006/relationships/hyperlink" Target="https://www.sehat.com/" TargetMode="External"/><Relationship Id="rId45" Type="http://schemas.openxmlformats.org/officeDocument/2006/relationships/image" Target="media/image17.jpeg"/><Relationship Id="rId53" Type="http://schemas.openxmlformats.org/officeDocument/2006/relationships/image" Target="media/image25.jpeg"/><Relationship Id="rId58" Type="http://schemas.openxmlformats.org/officeDocument/2006/relationships/hyperlink" Target="https://greaterkailashhospital.wordpress.com/2011/09/19/greater-kailash-hospital-joint-replacement-surgery-oncology-in-indore/" TargetMode="External"/><Relationship Id="rId66" Type="http://schemas.openxmlformats.org/officeDocument/2006/relationships/image" Target="media/image32.jpeg"/><Relationship Id="rId74" Type="http://schemas.openxmlformats.org/officeDocument/2006/relationships/hyperlink" Target="http://www.chlhospitals.org/dr-avinash-talele/" TargetMode="External"/><Relationship Id="rId79" Type="http://schemas.openxmlformats.org/officeDocument/2006/relationships/image" Target="media/image40.jpeg"/><Relationship Id="rId87" Type="http://schemas.openxmlformats.org/officeDocument/2006/relationships/image" Target="media/image42.jpeg"/><Relationship Id="rId102" Type="http://schemas.openxmlformats.org/officeDocument/2006/relationships/hyperlink" Target="http://www.chlhealthcare.com/contact/?d=Dr%20A%20K%20Jinsiwale" TargetMode="External"/><Relationship Id="rId110" Type="http://schemas.openxmlformats.org/officeDocument/2006/relationships/theme" Target="theme/theme1.xml"/><Relationship Id="rId5" Type="http://schemas.openxmlformats.org/officeDocument/2006/relationships/hyperlink" Target="http://www.bombayhospitalindore.com/" TargetMode="External"/><Relationship Id="rId61" Type="http://schemas.openxmlformats.org/officeDocument/2006/relationships/hyperlink" Target="https://www.sehat.com/" TargetMode="External"/><Relationship Id="rId82" Type="http://schemas.openxmlformats.org/officeDocument/2006/relationships/hyperlink" Target="http://www.chlhospitals.org/dr-vinaykumar-bohara/" TargetMode="External"/><Relationship Id="rId90" Type="http://schemas.openxmlformats.org/officeDocument/2006/relationships/hyperlink" Target="http://www.chlhospitals.org/dr-sandeep-julka/" TargetMode="External"/><Relationship Id="rId95" Type="http://schemas.openxmlformats.org/officeDocument/2006/relationships/hyperlink" Target="http://www.chlhospitals.org/sunita-gupte-karnik/" TargetMode="External"/><Relationship Id="rId19" Type="http://schemas.openxmlformats.org/officeDocument/2006/relationships/hyperlink" Target="http://www.bombayhospitalindore.com/wp-content/uploads/2014/11/Picture5.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www.bombayhospitalindore.com/wp-content/uploads/2014/11/Picture12.jpg" TargetMode="External"/><Relationship Id="rId30" Type="http://schemas.openxmlformats.org/officeDocument/2006/relationships/hyperlink" Target="http://www.bombayhospitalindore.com/?page_id=1547" TargetMode="External"/><Relationship Id="rId35" Type="http://schemas.openxmlformats.org/officeDocument/2006/relationships/hyperlink" Target="http://www.bombayhospital.com/" TargetMode="External"/><Relationship Id="rId43" Type="http://schemas.openxmlformats.org/officeDocument/2006/relationships/image" Target="media/image15.jpeg"/><Relationship Id="rId48" Type="http://schemas.openxmlformats.org/officeDocument/2006/relationships/image" Target="media/image20.jpeg"/><Relationship Id="rId56" Type="http://schemas.openxmlformats.org/officeDocument/2006/relationships/image" Target="media/image28.jpeg"/><Relationship Id="rId64" Type="http://schemas.openxmlformats.org/officeDocument/2006/relationships/image" Target="media/image30.jpeg"/><Relationship Id="rId69" Type="http://schemas.openxmlformats.org/officeDocument/2006/relationships/image" Target="media/image35.jpeg"/><Relationship Id="rId77" Type="http://schemas.openxmlformats.org/officeDocument/2006/relationships/hyperlink" Target="http://www.chlhealthcare.com/contact/?d=Dr%20Suraj%20Verma" TargetMode="External"/><Relationship Id="rId100" Type="http://schemas.openxmlformats.org/officeDocument/2006/relationships/hyperlink" Target="http://www.chlhospitals.org/dr-a-k-jinsiwale/" TargetMode="External"/><Relationship Id="rId105" Type="http://schemas.openxmlformats.org/officeDocument/2006/relationships/hyperlink" Target="https://www.sehat.com/arihant-hospital-research-center-indore" TargetMode="External"/><Relationship Id="rId8" Type="http://schemas.openxmlformats.org/officeDocument/2006/relationships/image" Target="media/image2.jpeg"/><Relationship Id="rId51" Type="http://schemas.openxmlformats.org/officeDocument/2006/relationships/image" Target="media/image23.jpeg"/><Relationship Id="rId72" Type="http://schemas.openxmlformats.org/officeDocument/2006/relationships/image" Target="media/image38.jpeg"/><Relationship Id="rId80" Type="http://schemas.openxmlformats.org/officeDocument/2006/relationships/hyperlink" Target="http://www.chlhospitals.org/dr-sachin-zalani/" TargetMode="External"/><Relationship Id="rId85" Type="http://schemas.openxmlformats.org/officeDocument/2006/relationships/hyperlink" Target="http://www.chlhealthcare.com/contact/?d=Dr%20Vinay%20Kumar%20Bohara" TargetMode="External"/><Relationship Id="rId93" Type="http://schemas.openxmlformats.org/officeDocument/2006/relationships/hyperlink" Target="http://www.chlhealthcare.com/contact/?d=Dr.%20Sandeep%20Julka" TargetMode="External"/><Relationship Id="rId98" Type="http://schemas.openxmlformats.org/officeDocument/2006/relationships/hyperlink" Target="http://www.chlhospitals.org/dr-sumeet-jaiswal/"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www.bombayhospitalindore.com/wp-content/uploads/2014/11/Picture4.jpg" TargetMode="External"/><Relationship Id="rId25" Type="http://schemas.openxmlformats.org/officeDocument/2006/relationships/hyperlink" Target="http://www.bombayhospitalindore.com/wp-content/uploads/2014/11/Picture101.jpg" TargetMode="External"/><Relationship Id="rId33" Type="http://schemas.openxmlformats.org/officeDocument/2006/relationships/hyperlink" Target="http://www.bombayhospitalindore.com/executive-checkup-schemes/" TargetMode="External"/><Relationship Id="rId38" Type="http://schemas.openxmlformats.org/officeDocument/2006/relationships/hyperlink" Target="http://www.bombayhospitalindore.com/awards/" TargetMode="External"/><Relationship Id="rId46" Type="http://schemas.openxmlformats.org/officeDocument/2006/relationships/image" Target="media/image18.jpeg"/><Relationship Id="rId59" Type="http://schemas.openxmlformats.org/officeDocument/2006/relationships/hyperlink" Target="https://greaterkailashhospital.wordpress.com/2011/09/19/greater-kailash-hospital-joint-replacement-surgery-oncology-in-indore/" TargetMode="External"/><Relationship Id="rId67" Type="http://schemas.openxmlformats.org/officeDocument/2006/relationships/image" Target="media/image33.jpeg"/><Relationship Id="rId103" Type="http://schemas.openxmlformats.org/officeDocument/2006/relationships/hyperlink" Target="http://www.chlhospitals.org/dr-mukesh-jain/" TargetMode="External"/><Relationship Id="rId108" Type="http://schemas.openxmlformats.org/officeDocument/2006/relationships/hyperlink" Target="https://www.sehat.com/urlredirecter.php?uri=aHR0cDovL3d3dy5hcmloYW50aG9zcGl0YWwub3Jn&amp;type=hospital&amp;typeid=954" TargetMode="External"/><Relationship Id="rId20" Type="http://schemas.openxmlformats.org/officeDocument/2006/relationships/image" Target="media/image8.jpeg"/><Relationship Id="rId41" Type="http://schemas.openxmlformats.org/officeDocument/2006/relationships/hyperlink" Target="https://www.sehat.com/indore/hospitals" TargetMode="External"/><Relationship Id="rId54" Type="http://schemas.openxmlformats.org/officeDocument/2006/relationships/image" Target="media/image26.jpeg"/><Relationship Id="rId62" Type="http://schemas.openxmlformats.org/officeDocument/2006/relationships/hyperlink" Target="https://www.sehat.com/indore/hospitals" TargetMode="External"/><Relationship Id="rId70" Type="http://schemas.openxmlformats.org/officeDocument/2006/relationships/image" Target="media/image36.jpeg"/><Relationship Id="rId75" Type="http://schemas.openxmlformats.org/officeDocument/2006/relationships/hyperlink" Target="http://www.chlhealthcare.com/contact/?d=Dr%20Avinash%20Talele" TargetMode="External"/><Relationship Id="rId83" Type="http://schemas.openxmlformats.org/officeDocument/2006/relationships/image" Target="media/image41.jpeg"/><Relationship Id="rId88" Type="http://schemas.openxmlformats.org/officeDocument/2006/relationships/hyperlink" Target="http://www.chlhospitals.org/dr-atul-karande/" TargetMode="External"/><Relationship Id="rId91" Type="http://schemas.openxmlformats.org/officeDocument/2006/relationships/image" Target="media/image43.jpeg"/><Relationship Id="rId96" Type="http://schemas.openxmlformats.org/officeDocument/2006/relationships/hyperlink" Target="http://www.chlhealthcare.com/contact/?d=Sunita%20Gupte%20(Karnik)"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www.bombayhospitalindore.com/wp-content/uploads/2014/11/Picture3.jpg" TargetMode="External"/><Relationship Id="rId23" Type="http://schemas.openxmlformats.org/officeDocument/2006/relationships/hyperlink" Target="http://www.bombayhospitalindore.com/wp-content/uploads/2014/11/Picture9.jpg" TargetMode="External"/><Relationship Id="rId28" Type="http://schemas.openxmlformats.org/officeDocument/2006/relationships/image" Target="media/image12.jpeg"/><Relationship Id="rId36" Type="http://schemas.openxmlformats.org/officeDocument/2006/relationships/image" Target="media/image13.jpeg"/><Relationship Id="rId49" Type="http://schemas.openxmlformats.org/officeDocument/2006/relationships/image" Target="media/image21.jpeg"/><Relationship Id="rId57" Type="http://schemas.openxmlformats.org/officeDocument/2006/relationships/image" Target="media/image29.jpeg"/><Relationship Id="rId106" Type="http://schemas.openxmlformats.org/officeDocument/2006/relationships/hyperlink" Target="https://www.sehat.com/urlredirecter.php?uri=aHR0cDovL3d3dy5hcmloYW50aG9zcGl0YWwub3Jn&amp;type=hospital&amp;typeid=954" TargetMode="External"/><Relationship Id="rId10" Type="http://schemas.openxmlformats.org/officeDocument/2006/relationships/image" Target="media/image3.jpeg"/><Relationship Id="rId31" Type="http://schemas.openxmlformats.org/officeDocument/2006/relationships/hyperlink" Target="http://www.bhinursingcollege.com/" TargetMode="External"/><Relationship Id="rId44" Type="http://schemas.openxmlformats.org/officeDocument/2006/relationships/image" Target="media/image16.jpeg"/><Relationship Id="rId52" Type="http://schemas.openxmlformats.org/officeDocument/2006/relationships/image" Target="media/image24.jpeg"/><Relationship Id="rId60" Type="http://schemas.openxmlformats.org/officeDocument/2006/relationships/hyperlink" Target="https://greaterkailashhospital.wordpress.com/2011/09/19/greater-kailash-hospital-joint-replacement-surgery-oncology-in-indore/" TargetMode="External"/><Relationship Id="rId65" Type="http://schemas.openxmlformats.org/officeDocument/2006/relationships/image" Target="media/image31.jpeg"/><Relationship Id="rId73" Type="http://schemas.openxmlformats.org/officeDocument/2006/relationships/image" Target="media/image39.jpeg"/><Relationship Id="rId78" Type="http://schemas.openxmlformats.org/officeDocument/2006/relationships/hyperlink" Target="http://www.chlhospitals.org/dr-sachin-zalani/" TargetMode="External"/><Relationship Id="rId81" Type="http://schemas.openxmlformats.org/officeDocument/2006/relationships/hyperlink" Target="http://www.chlhealthcare.com/contact/?d=Dr.%20Sachin%20Zalani" TargetMode="External"/><Relationship Id="rId86" Type="http://schemas.openxmlformats.org/officeDocument/2006/relationships/hyperlink" Target="http://www.chlhospitals.org/dr-atul-karande/" TargetMode="External"/><Relationship Id="rId94" Type="http://schemas.openxmlformats.org/officeDocument/2006/relationships/hyperlink" Target="http://www.chlhospitals.org/sunita-gupte-karnik/" TargetMode="External"/><Relationship Id="rId99" Type="http://schemas.openxmlformats.org/officeDocument/2006/relationships/hyperlink" Target="http://www.chlhealthcare.com/contact/?d=Dr%20Sumeet%20Jaiswal" TargetMode="External"/><Relationship Id="rId101" Type="http://schemas.openxmlformats.org/officeDocument/2006/relationships/hyperlink" Target="http://www.chlhospitals.org/dr-a-k-jinsiwale/" TargetMode="External"/><Relationship Id="rId4" Type="http://schemas.openxmlformats.org/officeDocument/2006/relationships/webSettings" Target="webSettings.xml"/><Relationship Id="rId9" Type="http://schemas.openxmlformats.org/officeDocument/2006/relationships/hyperlink" Target="http://www.bombayhospitalindore.com/wp-content/uploads/2014/11/img2.jpg" TargetMode="External"/><Relationship Id="rId13" Type="http://schemas.openxmlformats.org/officeDocument/2006/relationships/hyperlink" Target="http://www.bombayhospitalindore.com/wp-content/uploads/2014/11/Picture2.jpg" TargetMode="External"/><Relationship Id="rId18" Type="http://schemas.openxmlformats.org/officeDocument/2006/relationships/image" Target="media/image7.jpeg"/><Relationship Id="rId39" Type="http://schemas.openxmlformats.org/officeDocument/2006/relationships/image" Target="media/image14.jpeg"/><Relationship Id="rId109" Type="http://schemas.openxmlformats.org/officeDocument/2006/relationships/fontTable" Target="fontTable.xml"/><Relationship Id="rId34" Type="http://schemas.openxmlformats.org/officeDocument/2006/relationships/hyperlink" Target="http://www.bombayhospitalindore.com/executive-checkup-schemes/" TargetMode="External"/><Relationship Id="rId50" Type="http://schemas.openxmlformats.org/officeDocument/2006/relationships/image" Target="media/image22.jpeg"/><Relationship Id="rId55" Type="http://schemas.openxmlformats.org/officeDocument/2006/relationships/image" Target="media/image27.jpeg"/><Relationship Id="rId76" Type="http://schemas.openxmlformats.org/officeDocument/2006/relationships/hyperlink" Target="http://www.chlhospitals.org/dr-suraj-verma/" TargetMode="External"/><Relationship Id="rId97" Type="http://schemas.openxmlformats.org/officeDocument/2006/relationships/hyperlink" Target="http://www.chlhospitals.org/dr-sumeet-jaiswal/" TargetMode="External"/><Relationship Id="rId104" Type="http://schemas.openxmlformats.org/officeDocument/2006/relationships/hyperlink" Target="http://www.chlhospitals.org/dr-mukesh-jain/" TargetMode="External"/><Relationship Id="rId7" Type="http://schemas.openxmlformats.org/officeDocument/2006/relationships/hyperlink" Target="http://www.bombayhospitalindore.com/wp-content/uploads/2014/11/img1.jpg" TargetMode="External"/><Relationship Id="rId71" Type="http://schemas.openxmlformats.org/officeDocument/2006/relationships/image" Target="media/image37.jpeg"/><Relationship Id="rId92" Type="http://schemas.openxmlformats.org/officeDocument/2006/relationships/hyperlink" Target="http://www.chlhospitals.org/dr-sandeep-jul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32</Pages>
  <Words>3714</Words>
  <Characters>21175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2017-05-07T09:03:00Z</dcterms:created>
  <dcterms:modified xsi:type="dcterms:W3CDTF">2017-05-07T09:30:00Z</dcterms:modified>
</cp:coreProperties>
</file>